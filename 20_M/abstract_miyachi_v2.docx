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5000" w:type="pct"/>
        <w:tblLayout w:type="fixed"/>
        <w:tblCellMar>
          <w:top w:w="170" w:type="dxa"/>
          <w:left w:w="170" w:type="dxa"/>
          <w:bottom w:w="170" w:type="dxa"/>
          <w:right w:w="170" w:type="dxa"/>
        </w:tblCellMar>
        <w:tblLook w:val="04A0" w:firstRow="1" w:lastRow="0" w:firstColumn="1" w:lastColumn="0" w:noHBand="0" w:noVBand="1"/>
      </w:tblPr>
      <w:tblGrid>
        <w:gridCol w:w="2066"/>
        <w:gridCol w:w="2748"/>
        <w:gridCol w:w="4814"/>
      </w:tblGrid>
      <w:tr w:rsidR="00BA179B" w:rsidRPr="00DD3C8D" w14:paraId="409FFDBA" w14:textId="77777777" w:rsidTr="00BA179B">
        <w:trPr>
          <w:trHeight w:hRule="exact" w:val="624"/>
        </w:trPr>
        <w:tc>
          <w:tcPr>
            <w:tcW w:w="1073" w:type="pct"/>
            <w:vAlign w:val="center"/>
          </w:tcPr>
          <w:p w14:paraId="5C46375D" w14:textId="77777777" w:rsidR="00E67F11" w:rsidRPr="00DD3C8D" w:rsidRDefault="00E67F11" w:rsidP="00E67F11">
            <w:pPr>
              <w:jc w:val="center"/>
              <w:rPr>
                <w:rFonts w:ascii="ＭＳ 明朝" w:hAnsi="ＭＳ 明朝"/>
                <w:b/>
                <w:sz w:val="28"/>
                <w:szCs w:val="28"/>
              </w:rPr>
            </w:pPr>
            <w:r w:rsidRPr="00A07B99">
              <w:rPr>
                <w:rFonts w:ascii="ＭＳ 明朝" w:hAnsi="ＭＳ 明朝" w:hint="eastAsia"/>
                <w:b/>
                <w:spacing w:val="5"/>
                <w:w w:val="99"/>
                <w:kern w:val="0"/>
                <w:sz w:val="28"/>
                <w:szCs w:val="28"/>
                <w:fitText w:val="1405" w:id="293922305"/>
                <w:rPrChange w:id="0" w:author="tabusa" w:date="2020-10-29T18:52:00Z">
                  <w:rPr>
                    <w:rFonts w:ascii="ＭＳ 明朝" w:hAnsi="ＭＳ 明朝" w:hint="eastAsia"/>
                    <w:b/>
                    <w:spacing w:val="2"/>
                    <w:w w:val="99"/>
                    <w:kern w:val="0"/>
                    <w:sz w:val="28"/>
                    <w:szCs w:val="28"/>
                    <w:fitText w:val="1405" w:id="293922305"/>
                  </w:rPr>
                </w:rPrChange>
              </w:rPr>
              <w:t>研究テー</w:t>
            </w:r>
            <w:r w:rsidRPr="00A07B99">
              <w:rPr>
                <w:rFonts w:ascii="ＭＳ 明朝" w:hAnsi="ＭＳ 明朝" w:hint="eastAsia"/>
                <w:b/>
                <w:spacing w:val="-25"/>
                <w:w w:val="99"/>
                <w:kern w:val="0"/>
                <w:sz w:val="28"/>
                <w:szCs w:val="28"/>
                <w:fitText w:val="1405" w:id="293922305"/>
                <w:rPrChange w:id="1" w:author="tabusa" w:date="2020-10-29T18:52:00Z">
                  <w:rPr>
                    <w:rFonts w:ascii="ＭＳ 明朝" w:hAnsi="ＭＳ 明朝" w:hint="eastAsia"/>
                    <w:b/>
                    <w:spacing w:val="-7"/>
                    <w:w w:val="99"/>
                    <w:kern w:val="0"/>
                    <w:sz w:val="28"/>
                    <w:szCs w:val="28"/>
                    <w:fitText w:val="1405" w:id="293922305"/>
                  </w:rPr>
                </w:rPrChange>
              </w:rPr>
              <w:t>マ</w:t>
            </w:r>
          </w:p>
        </w:tc>
        <w:tc>
          <w:tcPr>
            <w:tcW w:w="3927" w:type="pct"/>
            <w:gridSpan w:val="2"/>
            <w:vAlign w:val="center"/>
          </w:tcPr>
          <w:p w14:paraId="0CC6C5D4" w14:textId="0CB0C165" w:rsidR="006E76F6" w:rsidRPr="004D0EDF" w:rsidRDefault="004D0EDF" w:rsidP="00DD3C8D">
            <w:pPr>
              <w:jc w:val="center"/>
              <w:rPr>
                <w:rFonts w:ascii="ＭＳ 明朝" w:hAnsi="ＭＳ 明朝"/>
                <w:sz w:val="24"/>
                <w:szCs w:val="24"/>
              </w:rPr>
            </w:pPr>
            <w:r w:rsidRPr="004D0EDF">
              <w:rPr>
                <w:rFonts w:ascii="ＭＳ 明朝" w:hAnsi="ＭＳ 明朝" w:hint="eastAsia"/>
                <w:sz w:val="24"/>
                <w:szCs w:val="24"/>
              </w:rPr>
              <w:t>画像処理による立石港待機レーンの混雑量計測システムの開発</w:t>
            </w:r>
          </w:p>
        </w:tc>
      </w:tr>
      <w:tr w:rsidR="00BA179B" w:rsidRPr="00DD3C8D" w14:paraId="55C4AB3A" w14:textId="77777777" w:rsidTr="00BA179B">
        <w:trPr>
          <w:trHeight w:hRule="exact" w:val="517"/>
        </w:trPr>
        <w:tc>
          <w:tcPr>
            <w:tcW w:w="1073" w:type="pct"/>
            <w:vAlign w:val="center"/>
          </w:tcPr>
          <w:p w14:paraId="54D5ACC0" w14:textId="77777777" w:rsidR="00E67F11" w:rsidRPr="00DD3C8D" w:rsidRDefault="00E67F11" w:rsidP="00E67F11">
            <w:pPr>
              <w:jc w:val="center"/>
              <w:rPr>
                <w:rFonts w:ascii="ＭＳ 明朝" w:hAnsi="ＭＳ 明朝"/>
                <w:b/>
                <w:sz w:val="28"/>
                <w:szCs w:val="28"/>
              </w:rPr>
            </w:pPr>
            <w:r w:rsidRPr="00D83D8A">
              <w:rPr>
                <w:rFonts w:ascii="ＭＳ 明朝" w:hAnsi="ＭＳ 明朝" w:hint="eastAsia"/>
                <w:b/>
                <w:spacing w:val="141"/>
                <w:kern w:val="0"/>
                <w:sz w:val="28"/>
                <w:szCs w:val="28"/>
                <w:fitText w:val="1405" w:id="293922560"/>
              </w:rPr>
              <w:t>学生</w:t>
            </w:r>
            <w:r w:rsidRPr="00D83D8A">
              <w:rPr>
                <w:rFonts w:ascii="ＭＳ 明朝" w:hAnsi="ＭＳ 明朝" w:hint="eastAsia"/>
                <w:b/>
                <w:spacing w:val="-1"/>
                <w:kern w:val="0"/>
                <w:sz w:val="28"/>
                <w:szCs w:val="28"/>
                <w:fitText w:val="1405" w:id="293922560"/>
              </w:rPr>
              <w:t>名</w:t>
            </w:r>
          </w:p>
        </w:tc>
        <w:tc>
          <w:tcPr>
            <w:tcW w:w="3927" w:type="pct"/>
            <w:gridSpan w:val="2"/>
            <w:vAlign w:val="center"/>
          </w:tcPr>
          <w:p w14:paraId="245115F9" w14:textId="0D22F887" w:rsidR="00E67F11" w:rsidRPr="00DD3C8D" w:rsidRDefault="004D0EDF" w:rsidP="00E67F11">
            <w:pPr>
              <w:jc w:val="center"/>
              <w:rPr>
                <w:rFonts w:ascii="ＭＳ 明朝" w:hAnsi="ＭＳ 明朝"/>
                <w:sz w:val="28"/>
                <w:szCs w:val="28"/>
              </w:rPr>
            </w:pPr>
            <w:r>
              <w:rPr>
                <w:rFonts w:ascii="ＭＳ 明朝" w:hAnsi="ＭＳ 明朝" w:hint="eastAsia"/>
                <w:sz w:val="28"/>
                <w:szCs w:val="28"/>
              </w:rPr>
              <w:t>宮地　香樹</w:t>
            </w:r>
          </w:p>
        </w:tc>
      </w:tr>
      <w:tr w:rsidR="00BA179B" w:rsidRPr="00DD3C8D" w14:paraId="6C5C8BDD" w14:textId="77777777" w:rsidTr="00BA179B">
        <w:trPr>
          <w:trHeight w:val="12444"/>
        </w:trPr>
        <w:tc>
          <w:tcPr>
            <w:tcW w:w="2500" w:type="pct"/>
            <w:gridSpan w:val="2"/>
          </w:tcPr>
          <w:p w14:paraId="74E9ABA1" w14:textId="703A82AB" w:rsidR="006E76F6" w:rsidRPr="00323D54" w:rsidRDefault="006E76F6" w:rsidP="00323D54">
            <w:pPr>
              <w:pStyle w:val="a4"/>
              <w:numPr>
                <w:ilvl w:val="0"/>
                <w:numId w:val="6"/>
              </w:numPr>
              <w:ind w:leftChars="0"/>
              <w:rPr>
                <w:rFonts w:ascii="ＭＳ 明朝" w:hAnsi="ＭＳ 明朝"/>
                <w:b/>
                <w:bCs/>
              </w:rPr>
            </w:pPr>
            <w:r w:rsidRPr="00323D54">
              <w:rPr>
                <w:rFonts w:ascii="ＭＳ 明朝" w:hAnsi="ＭＳ 明朝" w:hint="eastAsia"/>
                <w:b/>
                <w:bCs/>
              </w:rPr>
              <w:t>はじめに</w:t>
            </w:r>
          </w:p>
          <w:p w14:paraId="436A3E58" w14:textId="41F09EC9" w:rsidR="00B32B0D" w:rsidRDefault="006E76F6" w:rsidP="00D83D8A">
            <w:pPr>
              <w:jc w:val="both"/>
              <w:rPr>
                <w:rFonts w:ascii="ＭＳ 明朝" w:hAnsi="ＭＳ 明朝"/>
              </w:rPr>
            </w:pPr>
            <w:r w:rsidRPr="00DD3C8D">
              <w:rPr>
                <w:rFonts w:ascii="ＭＳ 明朝" w:hAnsi="ＭＳ 明朝" w:hint="eastAsia"/>
              </w:rPr>
              <w:t xml:space="preserve">　</w:t>
            </w:r>
            <w:r w:rsidR="00D83D8A" w:rsidRPr="00D83D8A">
              <w:rPr>
                <w:rFonts w:ascii="ＭＳ 明朝" w:hAnsi="ＭＳ 明朝" w:hint="eastAsia"/>
              </w:rPr>
              <w:t>上島諸島は他の島につながっている橋がないため，他の島への移動方法は船に限定される．その中で最も利用客が多いのが立石港と</w:t>
            </w:r>
            <w:r w:rsidR="00D83D8A">
              <w:rPr>
                <w:rFonts w:ascii="ＭＳ 明朝" w:hAnsi="ＭＳ 明朝" w:hint="eastAsia"/>
              </w:rPr>
              <w:t>長崎桟橋</w:t>
            </w:r>
            <w:r w:rsidR="00D83D8A" w:rsidRPr="00D83D8A">
              <w:rPr>
                <w:rFonts w:ascii="ＭＳ 明朝" w:hAnsi="ＭＳ 明朝" w:hint="eastAsia"/>
              </w:rPr>
              <w:t>をつなぐ生名フェリーである．特に朝方の通勤ラッシュや，夕方の帰宅ラッシュの時間帯の車の量は多く，しばしば待機レーンが埋まってしまう．また202</w:t>
            </w:r>
            <w:del w:id="2" w:author="tabusa" w:date="2020-10-29T18:41:00Z">
              <w:r w:rsidR="00D83D8A" w:rsidRPr="00D83D8A" w:rsidDel="00E30BBB">
                <w:rPr>
                  <w:rFonts w:ascii="ＭＳ 明朝" w:hAnsi="ＭＳ 明朝" w:hint="eastAsia"/>
                </w:rPr>
                <w:delText>1</w:delText>
              </w:r>
            </w:del>
            <w:ins w:id="3" w:author="tabusa" w:date="2020-10-29T18:41:00Z">
              <w:r w:rsidR="00E30BBB">
                <w:rPr>
                  <w:rFonts w:ascii="ＭＳ 明朝" w:hAnsi="ＭＳ 明朝"/>
                </w:rPr>
                <w:t>3</w:t>
              </w:r>
            </w:ins>
            <w:r w:rsidR="00D83D8A" w:rsidRPr="00D83D8A">
              <w:rPr>
                <w:rFonts w:ascii="ＭＳ 明朝" w:hAnsi="ＭＳ 明朝" w:hint="eastAsia"/>
              </w:rPr>
              <w:t>年には岩城橋の開通が予定されており，従来のフェリーを利用するよりも</w:t>
            </w:r>
            <w:del w:id="4" w:author="tabusa" w:date="2020-10-29T18:42:00Z">
              <w:r w:rsidR="00D83D8A" w:rsidRPr="00D83D8A" w:rsidDel="00E30BBB">
                <w:rPr>
                  <w:rFonts w:ascii="ＭＳ 明朝" w:hAnsi="ＭＳ 明朝" w:hint="eastAsia"/>
                </w:rPr>
                <w:delText>生名フェリーを利用する方が</w:delText>
              </w:r>
              <w:r w:rsidR="00D83D8A" w:rsidDel="00E30BBB">
                <w:rPr>
                  <w:rFonts w:ascii="ＭＳ 明朝" w:hAnsi="ＭＳ 明朝" w:hint="eastAsia"/>
                </w:rPr>
                <w:delText>，</w:delText>
              </w:r>
            </w:del>
            <w:r w:rsidR="00D83D8A" w:rsidRPr="00D83D8A">
              <w:rPr>
                <w:rFonts w:ascii="ＭＳ 明朝" w:hAnsi="ＭＳ 明朝" w:hint="eastAsia"/>
              </w:rPr>
              <w:t>移動時間が短縮される</w:t>
            </w:r>
            <w:del w:id="5" w:author="tabusa" w:date="2020-10-29T18:42:00Z">
              <w:r w:rsidR="00D83D8A" w:rsidRPr="00D83D8A" w:rsidDel="00E30BBB">
                <w:rPr>
                  <w:rFonts w:ascii="ＭＳ 明朝" w:hAnsi="ＭＳ 明朝" w:hint="eastAsia"/>
                </w:rPr>
                <w:delText>．これによってさらに</w:delText>
              </w:r>
            </w:del>
            <w:ins w:id="6" w:author="tabusa" w:date="2020-10-29T18:43:00Z">
              <w:r w:rsidR="00E30BBB">
                <w:rPr>
                  <w:rFonts w:ascii="ＭＳ 明朝" w:hAnsi="ＭＳ 明朝" w:hint="eastAsia"/>
                </w:rPr>
                <w:t>ため、</w:t>
              </w:r>
            </w:ins>
            <w:r w:rsidR="00D83D8A" w:rsidRPr="00D83D8A">
              <w:rPr>
                <w:rFonts w:ascii="ＭＳ 明朝" w:hAnsi="ＭＳ 明朝" w:hint="eastAsia"/>
              </w:rPr>
              <w:t>生名フェリーの利用者の増加が予想されている．対策として</w:t>
            </w:r>
            <w:ins w:id="7" w:author="tabusa" w:date="2020-10-29T18:44:00Z">
              <w:r w:rsidR="00E30BBB">
                <w:rPr>
                  <w:rFonts w:ascii="ＭＳ 明朝" w:hAnsi="ＭＳ 明朝" w:hint="eastAsia"/>
                </w:rPr>
                <w:t>、より多くの車両を運搬できる</w:t>
              </w:r>
              <w:r w:rsidR="00E30BBB" w:rsidRPr="00D83D8A">
                <w:rPr>
                  <w:rFonts w:ascii="ＭＳ 明朝" w:hAnsi="ＭＳ 明朝" w:hint="eastAsia"/>
                </w:rPr>
                <w:t>新しいフェリーを導入</w:t>
              </w:r>
            </w:ins>
            <w:ins w:id="8" w:author="tabusa" w:date="2020-10-29T18:45:00Z">
              <w:r w:rsidR="00E30BBB">
                <w:rPr>
                  <w:rFonts w:ascii="ＭＳ 明朝" w:hAnsi="ＭＳ 明朝" w:hint="eastAsia"/>
                </w:rPr>
                <w:t>ししたため、</w:t>
              </w:r>
            </w:ins>
            <w:del w:id="9" w:author="tabusa" w:date="2020-10-29T18:45:00Z">
              <w:r w:rsidR="00D83D8A" w:rsidRPr="00D83D8A" w:rsidDel="00E30BBB">
                <w:rPr>
                  <w:rFonts w:ascii="ＭＳ 明朝" w:hAnsi="ＭＳ 明朝" w:hint="eastAsia"/>
                </w:rPr>
                <w:delText>現在，</w:delText>
              </w:r>
            </w:del>
            <w:r w:rsidR="00D83D8A" w:rsidRPr="00D83D8A">
              <w:rPr>
                <w:rFonts w:ascii="ＭＳ 明朝" w:hAnsi="ＭＳ 明朝" w:hint="eastAsia"/>
              </w:rPr>
              <w:t>立石港の待機レーンを</w:t>
            </w:r>
            <w:ins w:id="10" w:author="tabusa" w:date="2020-10-29T18:45:00Z">
              <w:r w:rsidR="00E30BBB">
                <w:rPr>
                  <w:rFonts w:ascii="ＭＳ 明朝" w:hAnsi="ＭＳ 明朝" w:hint="eastAsia"/>
                </w:rPr>
                <w:t>１レーン増加させた。</w:t>
              </w:r>
            </w:ins>
            <w:del w:id="11" w:author="tabusa" w:date="2020-10-29T18:45:00Z">
              <w:r w:rsidR="00D83D8A" w:rsidRPr="00D83D8A" w:rsidDel="00E30BBB">
                <w:rPr>
                  <w:rFonts w:ascii="ＭＳ 明朝" w:hAnsi="ＭＳ 明朝" w:hint="eastAsia"/>
                </w:rPr>
                <w:delText>増</w:delText>
              </w:r>
            </w:del>
            <w:r w:rsidR="00D83D8A" w:rsidRPr="00D83D8A">
              <w:rPr>
                <w:rFonts w:ascii="ＭＳ 明朝" w:hAnsi="ＭＳ 明朝" w:hint="eastAsia"/>
              </w:rPr>
              <w:t>やし，</w:t>
            </w:r>
            <w:del w:id="12" w:author="tabusa" w:date="2020-10-29T18:44:00Z">
              <w:r w:rsidR="00D83D8A" w:rsidRPr="00D83D8A" w:rsidDel="00E30BBB">
                <w:rPr>
                  <w:rFonts w:ascii="ＭＳ 明朝" w:hAnsi="ＭＳ 明朝" w:hint="eastAsia"/>
                </w:rPr>
                <w:delText>新しいフェリーを導入</w:delText>
              </w:r>
            </w:del>
            <w:del w:id="13" w:author="tabusa" w:date="2020-10-29T18:45:00Z">
              <w:r w:rsidR="00D83D8A" w:rsidRPr="00D83D8A" w:rsidDel="00E30BBB">
                <w:rPr>
                  <w:rFonts w:ascii="ＭＳ 明朝" w:hAnsi="ＭＳ 明朝" w:hint="eastAsia"/>
                </w:rPr>
                <w:delText>することが決まっている．</w:delText>
              </w:r>
            </w:del>
            <w:r w:rsidR="00D83D8A" w:rsidRPr="00D83D8A">
              <w:rPr>
                <w:rFonts w:ascii="ＭＳ 明朝" w:hAnsi="ＭＳ 明朝" w:hint="eastAsia"/>
              </w:rPr>
              <w:t>本研究は，待機レーンの混雑状況を</w:t>
            </w:r>
            <w:r w:rsidR="00E63143">
              <w:rPr>
                <w:rFonts w:ascii="ＭＳ 明朝" w:hAnsi="ＭＳ 明朝" w:hint="eastAsia"/>
              </w:rPr>
              <w:t>住民が</w:t>
            </w:r>
            <w:r w:rsidR="00D83D8A" w:rsidRPr="00D83D8A">
              <w:rPr>
                <w:rFonts w:ascii="ＭＳ 明朝" w:hAnsi="ＭＳ 明朝" w:hint="eastAsia"/>
              </w:rPr>
              <w:t>把握できる仕組みを作り，さらに混雑を解消させることを目的としている．</w:t>
            </w:r>
          </w:p>
          <w:p w14:paraId="30DD1EBA" w14:textId="77777777" w:rsidR="00D83D8A" w:rsidRPr="00410F33" w:rsidRDefault="00D83D8A" w:rsidP="006E76F6">
            <w:pPr>
              <w:rPr>
                <w:rFonts w:ascii="ＭＳ 明朝" w:hAnsi="ＭＳ 明朝"/>
                <w:color w:val="FF0000"/>
              </w:rPr>
            </w:pPr>
          </w:p>
          <w:p w14:paraId="5DE67D60" w14:textId="0BD16551" w:rsidR="00CF336B" w:rsidRPr="00323D54" w:rsidRDefault="006E76F6" w:rsidP="00323D54">
            <w:pPr>
              <w:pStyle w:val="a4"/>
              <w:numPr>
                <w:ilvl w:val="0"/>
                <w:numId w:val="6"/>
              </w:numPr>
              <w:ind w:leftChars="0"/>
              <w:rPr>
                <w:rFonts w:ascii="ＭＳ 明朝" w:hAnsi="ＭＳ 明朝"/>
                <w:b/>
                <w:bCs/>
              </w:rPr>
            </w:pPr>
            <w:r w:rsidRPr="00323D54">
              <w:rPr>
                <w:rFonts w:ascii="ＭＳ 明朝" w:hAnsi="ＭＳ 明朝" w:hint="eastAsia"/>
                <w:b/>
                <w:bCs/>
              </w:rPr>
              <w:t>システム構成</w:t>
            </w:r>
          </w:p>
          <w:p w14:paraId="6E64A9AF" w14:textId="15A7DE58" w:rsidR="000F316E" w:rsidRPr="00DD3C8D" w:rsidRDefault="0043038C" w:rsidP="00D83D8A">
            <w:pPr>
              <w:jc w:val="both"/>
              <w:rPr>
                <w:rFonts w:ascii="ＭＳ 明朝" w:hAnsi="ＭＳ 明朝"/>
              </w:rPr>
            </w:pPr>
            <w:r w:rsidRPr="00DD3C8D">
              <w:rPr>
                <w:rFonts w:ascii="ＭＳ 明朝" w:hAnsi="ＭＳ 明朝" w:hint="eastAsia"/>
              </w:rPr>
              <w:t xml:space="preserve">　</w:t>
            </w:r>
            <w:r w:rsidR="00D83D8A" w:rsidRPr="00D83D8A">
              <w:rPr>
                <w:rFonts w:ascii="ＭＳ 明朝" w:hAnsi="ＭＳ 明朝" w:hint="eastAsia"/>
              </w:rPr>
              <w:t>本システムで</w:t>
            </w:r>
            <w:r w:rsidR="00BC220C">
              <w:rPr>
                <w:rFonts w:ascii="ＭＳ 明朝" w:hAnsi="ＭＳ 明朝" w:hint="eastAsia"/>
              </w:rPr>
              <w:t>の流れを</w:t>
            </w:r>
            <w:r w:rsidR="00D83D8A" w:rsidRPr="00D83D8A">
              <w:rPr>
                <w:rFonts w:ascii="ＭＳ 明朝" w:hAnsi="ＭＳ 明朝" w:hint="eastAsia"/>
              </w:rPr>
              <w:t>図1</w:t>
            </w:r>
            <w:r w:rsidR="00BC220C">
              <w:rPr>
                <w:rFonts w:ascii="ＭＳ 明朝" w:hAnsi="ＭＳ 明朝" w:hint="eastAsia"/>
              </w:rPr>
              <w:t>に示す．図</w:t>
            </w:r>
            <w:r w:rsidR="00D83D8A" w:rsidRPr="00D83D8A">
              <w:rPr>
                <w:rFonts w:ascii="ＭＳ 明朝" w:hAnsi="ＭＳ 明朝" w:hint="eastAsia"/>
              </w:rPr>
              <w:t>のようにカメラを用いて立石港の待機レーンを撮影</w:t>
            </w:r>
            <w:r w:rsidR="00BC220C">
              <w:rPr>
                <w:rFonts w:ascii="ＭＳ 明朝" w:hAnsi="ＭＳ 明朝" w:hint="eastAsia"/>
              </w:rPr>
              <w:t>する．カメラはI</w:t>
            </w:r>
            <w:r w:rsidR="00BC220C">
              <w:rPr>
                <w:rFonts w:ascii="ＭＳ 明朝" w:hAnsi="ＭＳ 明朝"/>
              </w:rPr>
              <w:t>P</w:t>
            </w:r>
            <w:r w:rsidR="00BC220C">
              <w:rPr>
                <w:rFonts w:ascii="ＭＳ 明朝" w:hAnsi="ＭＳ 明朝" w:hint="eastAsia"/>
              </w:rPr>
              <w:t>カメラを使用し，撮影は一定時間おきに行う．</w:t>
            </w:r>
            <w:r w:rsidR="00D83D8A" w:rsidRPr="00D83D8A">
              <w:rPr>
                <w:rFonts w:ascii="ＭＳ 明朝" w:hAnsi="ＭＳ 明朝" w:hint="eastAsia"/>
              </w:rPr>
              <w:t>撮影した画像を</w:t>
            </w:r>
            <w:r w:rsidR="00D83D8A">
              <w:rPr>
                <w:rFonts w:ascii="ＭＳ 明朝" w:hAnsi="ＭＳ 明朝" w:hint="eastAsia"/>
              </w:rPr>
              <w:t>，</w:t>
            </w:r>
            <w:r w:rsidR="00D83D8A" w:rsidRPr="00D83D8A">
              <w:rPr>
                <w:rFonts w:ascii="ＭＳ 明朝" w:hAnsi="ＭＳ 明朝" w:hint="eastAsia"/>
              </w:rPr>
              <w:t>クラウド上を経由してPCのフォルダへ送信する．そのPCのフォルダを監視</w:t>
            </w:r>
            <w:r w:rsidR="00BC220C">
              <w:rPr>
                <w:rFonts w:ascii="ＭＳ 明朝" w:hAnsi="ＭＳ 明朝" w:hint="eastAsia"/>
              </w:rPr>
              <w:t>するプログラムを作成</w:t>
            </w:r>
            <w:r w:rsidR="00D83D8A" w:rsidRPr="00D83D8A">
              <w:rPr>
                <w:rFonts w:ascii="ＭＳ 明朝" w:hAnsi="ＭＳ 明朝" w:hint="eastAsia"/>
              </w:rPr>
              <w:t>し，フォルダに画像が新しく作成された場合に画像処理を行う．本研究では画像処理を主に行う．</w:t>
            </w:r>
            <w:r w:rsidR="00E63143" w:rsidRPr="00DD3C8D">
              <w:rPr>
                <w:rFonts w:ascii="ＭＳ 明朝" w:hAnsi="ＭＳ 明朝"/>
              </w:rPr>
              <w:t xml:space="preserve"> </w:t>
            </w:r>
          </w:p>
          <w:p w14:paraId="5C4FB0D6" w14:textId="1EACD3A4" w:rsidR="000F316E" w:rsidRPr="00DD3C8D" w:rsidRDefault="005C5BDC" w:rsidP="005C5BDC">
            <w:pPr>
              <w:rPr>
                <w:rFonts w:ascii="ＭＳ 明朝" w:hAnsi="ＭＳ 明朝"/>
              </w:rPr>
            </w:pPr>
            <w:r>
              <w:rPr>
                <w:rFonts w:ascii="ＭＳ 明朝" w:hAnsi="ＭＳ 明朝"/>
                <w:noProof/>
              </w:rPr>
              <w:drawing>
                <wp:inline distT="0" distB="0" distL="0" distR="0" wp14:anchorId="452FB54F" wp14:editId="2CA9BC43">
                  <wp:extent cx="3019425" cy="158927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6838" cy="1640543"/>
                          </a:xfrm>
                          <a:prstGeom prst="rect">
                            <a:avLst/>
                          </a:prstGeom>
                          <a:noFill/>
                          <a:ln>
                            <a:noFill/>
                          </a:ln>
                        </pic:spPr>
                      </pic:pic>
                    </a:graphicData>
                  </a:graphic>
                </wp:inline>
              </w:drawing>
            </w:r>
          </w:p>
          <w:p w14:paraId="783FEACA" w14:textId="4C660D9F" w:rsidR="00CF336B" w:rsidRPr="00DD3C8D" w:rsidRDefault="000F316E" w:rsidP="000F316E">
            <w:pPr>
              <w:pStyle w:val="a3"/>
              <w:jc w:val="center"/>
              <w:rPr>
                <w:rFonts w:ascii="ＭＳ 明朝" w:hAnsi="ＭＳ 明朝"/>
                <w:b w:val="0"/>
                <w:bCs w:val="0"/>
              </w:rPr>
            </w:pPr>
            <w:r w:rsidRPr="00DD3C8D">
              <w:rPr>
                <w:rFonts w:ascii="ＭＳ 明朝" w:hAnsi="ＭＳ 明朝" w:hint="eastAsia"/>
                <w:b w:val="0"/>
                <w:bCs w:val="0"/>
              </w:rPr>
              <w:t xml:space="preserve">図 </w:t>
            </w:r>
            <w:r w:rsidRPr="00DD3C8D">
              <w:rPr>
                <w:rFonts w:ascii="ＭＳ 明朝" w:hAnsi="ＭＳ 明朝"/>
                <w:b w:val="0"/>
                <w:bCs w:val="0"/>
              </w:rPr>
              <w:fldChar w:fldCharType="begin"/>
            </w:r>
            <w:r w:rsidRPr="00DD3C8D">
              <w:rPr>
                <w:rFonts w:ascii="ＭＳ 明朝" w:hAnsi="ＭＳ 明朝"/>
                <w:b w:val="0"/>
                <w:bCs w:val="0"/>
              </w:rPr>
              <w:instrText xml:space="preserve"> </w:instrText>
            </w:r>
            <w:r w:rsidRPr="00DD3C8D">
              <w:rPr>
                <w:rFonts w:ascii="ＭＳ 明朝" w:hAnsi="ＭＳ 明朝" w:hint="eastAsia"/>
                <w:b w:val="0"/>
                <w:bCs w:val="0"/>
              </w:rPr>
              <w:instrText>SEQ 図 \* ARABIC</w:instrText>
            </w:r>
            <w:r w:rsidRPr="00DD3C8D">
              <w:rPr>
                <w:rFonts w:ascii="ＭＳ 明朝" w:hAnsi="ＭＳ 明朝"/>
                <w:b w:val="0"/>
                <w:bCs w:val="0"/>
              </w:rPr>
              <w:instrText xml:space="preserve"> </w:instrText>
            </w:r>
            <w:r w:rsidRPr="00DD3C8D">
              <w:rPr>
                <w:rFonts w:ascii="ＭＳ 明朝" w:hAnsi="ＭＳ 明朝"/>
                <w:b w:val="0"/>
                <w:bCs w:val="0"/>
              </w:rPr>
              <w:fldChar w:fldCharType="separate"/>
            </w:r>
            <w:r w:rsidR="00C50EA9">
              <w:rPr>
                <w:rFonts w:ascii="ＭＳ 明朝" w:hAnsi="ＭＳ 明朝"/>
                <w:b w:val="0"/>
                <w:bCs w:val="0"/>
                <w:noProof/>
              </w:rPr>
              <w:t>1</w:t>
            </w:r>
            <w:r w:rsidRPr="00DD3C8D">
              <w:rPr>
                <w:rFonts w:ascii="ＭＳ 明朝" w:hAnsi="ＭＳ 明朝"/>
                <w:b w:val="0"/>
                <w:bCs w:val="0"/>
              </w:rPr>
              <w:fldChar w:fldCharType="end"/>
            </w:r>
            <w:r w:rsidRPr="00DD3C8D">
              <w:rPr>
                <w:rFonts w:ascii="ＭＳ 明朝" w:hAnsi="ＭＳ 明朝" w:hint="eastAsia"/>
                <w:b w:val="0"/>
                <w:bCs w:val="0"/>
              </w:rPr>
              <w:t xml:space="preserve">　システム構成</w:t>
            </w:r>
          </w:p>
          <w:p w14:paraId="471F3A8C" w14:textId="731C65D5" w:rsidR="00C96DF1" w:rsidRPr="00323D54" w:rsidRDefault="008318D2" w:rsidP="00323D54">
            <w:pPr>
              <w:pStyle w:val="a4"/>
              <w:numPr>
                <w:ilvl w:val="0"/>
                <w:numId w:val="6"/>
              </w:numPr>
              <w:ind w:leftChars="0"/>
              <w:rPr>
                <w:rFonts w:ascii="ＭＳ 明朝" w:hAnsi="ＭＳ 明朝"/>
                <w:b/>
                <w:bCs/>
              </w:rPr>
            </w:pPr>
            <w:r w:rsidRPr="00323D54">
              <w:rPr>
                <w:rFonts w:ascii="ＭＳ 明朝" w:hAnsi="ＭＳ 明朝" w:hint="eastAsia"/>
                <w:b/>
                <w:bCs/>
              </w:rPr>
              <w:t>カメラ</w:t>
            </w:r>
            <w:r w:rsidR="00260770" w:rsidRPr="00323D54">
              <w:rPr>
                <w:rFonts w:ascii="ＭＳ 明朝" w:hAnsi="ＭＳ 明朝" w:hint="eastAsia"/>
                <w:b/>
                <w:bCs/>
              </w:rPr>
              <w:t>について</w:t>
            </w:r>
          </w:p>
          <w:p w14:paraId="7F201CF0" w14:textId="52EF8F8A" w:rsidR="00D67C80" w:rsidRDefault="00C96DF1" w:rsidP="00E63143">
            <w:pPr>
              <w:jc w:val="both"/>
              <w:rPr>
                <w:rFonts w:ascii="ＭＳ 明朝" w:hAnsi="ＭＳ 明朝"/>
              </w:rPr>
            </w:pPr>
            <w:r w:rsidRPr="00DD3C8D">
              <w:rPr>
                <w:rFonts w:ascii="ＭＳ 明朝" w:hAnsi="ＭＳ 明朝" w:hint="eastAsia"/>
              </w:rPr>
              <w:t xml:space="preserve">　</w:t>
            </w:r>
            <w:r w:rsidR="00E63143" w:rsidRPr="00E63143">
              <w:rPr>
                <w:rFonts w:ascii="ＭＳ 明朝" w:hAnsi="ＭＳ 明朝" w:hint="eastAsia"/>
              </w:rPr>
              <w:t>固定のIPカメラを用いて待機レーンの撮影を行う．</w:t>
            </w:r>
            <w:r w:rsidR="00E63143">
              <w:rPr>
                <w:rFonts w:ascii="ＭＳ 明朝" w:hAnsi="ＭＳ 明朝" w:hint="eastAsia"/>
              </w:rPr>
              <w:t>しかし，実際に現地に赴くのは困難な状況であった．そこで</w:t>
            </w:r>
            <w:r w:rsidR="00E63143" w:rsidRPr="00E63143">
              <w:rPr>
                <w:rFonts w:ascii="ＭＳ 明朝" w:hAnsi="ＭＳ 明朝" w:hint="eastAsia"/>
              </w:rPr>
              <w:t>本研究では，自宅にてIPカメラの設定や動作確認を行う．</w:t>
            </w:r>
            <w:r w:rsidR="00E63143">
              <w:rPr>
                <w:rFonts w:ascii="ＭＳ 明朝" w:hAnsi="ＭＳ 明朝" w:hint="eastAsia"/>
              </w:rPr>
              <w:t>カメラはP</w:t>
            </w:r>
            <w:r w:rsidR="00E63143">
              <w:rPr>
                <w:rFonts w:ascii="ＭＳ 明朝" w:hAnsi="ＭＳ 明朝"/>
              </w:rPr>
              <w:t>anasonic</w:t>
            </w:r>
            <w:r w:rsidR="00E63143">
              <w:rPr>
                <w:rFonts w:ascii="ＭＳ 明朝" w:hAnsi="ＭＳ 明朝" w:hint="eastAsia"/>
              </w:rPr>
              <w:t>の</w:t>
            </w:r>
            <w:proofErr w:type="spellStart"/>
            <w:r w:rsidR="00E63143">
              <w:rPr>
                <w:rFonts w:ascii="ＭＳ 明朝" w:hAnsi="ＭＳ 明朝" w:hint="eastAsia"/>
              </w:rPr>
              <w:t>i</w:t>
            </w:r>
            <w:proofErr w:type="spellEnd"/>
            <w:r w:rsidR="00E63143">
              <w:rPr>
                <w:rFonts w:ascii="ＭＳ 明朝" w:hAnsi="ＭＳ 明朝"/>
              </w:rPr>
              <w:t>-PRO DG-304</w:t>
            </w:r>
            <w:r w:rsidR="00E63143">
              <w:rPr>
                <w:rFonts w:ascii="ＭＳ 明朝" w:hAnsi="ＭＳ 明朝" w:hint="eastAsia"/>
              </w:rPr>
              <w:t>を使用する．実際の</w:t>
            </w:r>
            <w:r w:rsidR="00E63143" w:rsidRPr="00E63143">
              <w:rPr>
                <w:rFonts w:ascii="ＭＳ 明朝" w:hAnsi="ＭＳ 明朝" w:hint="eastAsia"/>
              </w:rPr>
              <w:t>待機レ</w:t>
            </w:r>
            <w:r w:rsidR="00E63143">
              <w:rPr>
                <w:rFonts w:ascii="ＭＳ 明朝" w:hAnsi="ＭＳ 明朝" w:hint="eastAsia"/>
              </w:rPr>
              <w:t>ー</w:t>
            </w:r>
            <w:r w:rsidR="00E63143" w:rsidRPr="00E63143">
              <w:rPr>
                <w:rFonts w:ascii="ＭＳ 明朝" w:hAnsi="ＭＳ 明朝" w:hint="eastAsia"/>
              </w:rPr>
              <w:t>ンの映像は，指導教</w:t>
            </w:r>
            <w:r w:rsidR="00E63143">
              <w:rPr>
                <w:rFonts w:ascii="ＭＳ 明朝" w:hAnsi="ＭＳ 明朝" w:hint="eastAsia"/>
              </w:rPr>
              <w:t>員</w:t>
            </w:r>
            <w:r w:rsidR="00E63143" w:rsidRPr="00E63143">
              <w:rPr>
                <w:rFonts w:ascii="ＭＳ 明朝" w:hAnsi="ＭＳ 明朝" w:hint="eastAsia"/>
              </w:rPr>
              <w:t>の協力のもと，別</w:t>
            </w:r>
            <w:r w:rsidR="00E63143">
              <w:rPr>
                <w:rFonts w:ascii="ＭＳ 明朝" w:hAnsi="ＭＳ 明朝" w:hint="eastAsia"/>
              </w:rPr>
              <w:t>の</w:t>
            </w:r>
            <w:r w:rsidR="00E63143" w:rsidRPr="00E63143">
              <w:rPr>
                <w:rFonts w:ascii="ＭＳ 明朝" w:hAnsi="ＭＳ 明朝" w:hint="eastAsia"/>
              </w:rPr>
              <w:t>カメラで撮影したものを使用している．</w:t>
            </w:r>
          </w:p>
          <w:p w14:paraId="1415EDBF" w14:textId="72E2299B" w:rsidR="005C5BDC" w:rsidRPr="00DD3C8D" w:rsidRDefault="005C5BDC" w:rsidP="00B32B0D">
            <w:pPr>
              <w:rPr>
                <w:rFonts w:ascii="ＭＳ 明朝" w:hAnsi="ＭＳ 明朝"/>
              </w:rPr>
            </w:pPr>
          </w:p>
        </w:tc>
        <w:tc>
          <w:tcPr>
            <w:tcW w:w="2500" w:type="pct"/>
          </w:tcPr>
          <w:p w14:paraId="31F2FF26" w14:textId="5A138F5A" w:rsidR="00323D54" w:rsidRPr="00323D54" w:rsidRDefault="00323D54" w:rsidP="00323D54">
            <w:pPr>
              <w:pStyle w:val="a4"/>
              <w:numPr>
                <w:ilvl w:val="0"/>
                <w:numId w:val="6"/>
              </w:numPr>
              <w:ind w:leftChars="0"/>
              <w:rPr>
                <w:rFonts w:ascii="ＭＳ 明朝" w:hAnsi="ＭＳ 明朝"/>
                <w:b/>
                <w:bCs/>
              </w:rPr>
            </w:pPr>
            <w:r w:rsidRPr="00323D54">
              <w:rPr>
                <w:rFonts w:ascii="ＭＳ 明朝" w:hAnsi="ＭＳ 明朝" w:hint="eastAsia"/>
                <w:b/>
                <w:bCs/>
              </w:rPr>
              <w:t>画像処理</w:t>
            </w:r>
          </w:p>
          <w:p w14:paraId="07F3BB54" w14:textId="69039CD3" w:rsidR="00323D54" w:rsidRDefault="00323D54" w:rsidP="00323D54">
            <w:pPr>
              <w:pStyle w:val="a4"/>
              <w:numPr>
                <w:ilvl w:val="1"/>
                <w:numId w:val="6"/>
              </w:numPr>
              <w:ind w:leftChars="0"/>
              <w:rPr>
                <w:rFonts w:ascii="ＭＳ 明朝" w:hAnsi="ＭＳ 明朝"/>
              </w:rPr>
            </w:pPr>
            <w:r w:rsidRPr="00323D54">
              <w:rPr>
                <w:rFonts w:ascii="ＭＳ 明朝" w:hAnsi="ＭＳ 明朝" w:hint="eastAsia"/>
              </w:rPr>
              <w:t>フォルダの監視</w:t>
            </w:r>
          </w:p>
          <w:p w14:paraId="4FCB0052" w14:textId="0960593C" w:rsidR="00323D54" w:rsidRDefault="00323D54" w:rsidP="00E30BBB">
            <w:pPr>
              <w:pStyle w:val="a4"/>
              <w:ind w:leftChars="0" w:left="0" w:firstLineChars="100" w:firstLine="200"/>
              <w:jc w:val="both"/>
              <w:rPr>
                <w:rFonts w:ascii="ＭＳ 明朝" w:hAnsi="ＭＳ 明朝"/>
              </w:rPr>
              <w:pPrChange w:id="14" w:author="tabusa" w:date="2020-10-29T18:49:00Z">
                <w:pPr>
                  <w:pStyle w:val="a4"/>
                  <w:ind w:leftChars="0" w:left="567" w:firstLineChars="100" w:firstLine="200"/>
                  <w:jc w:val="both"/>
                </w:pPr>
              </w:pPrChange>
            </w:pPr>
            <w:r>
              <w:rPr>
                <w:rFonts w:ascii="ＭＳ 明朝" w:hAnsi="ＭＳ 明朝" w:hint="eastAsia"/>
              </w:rPr>
              <w:t>カメラから画像が送られた場合に画像処理を行うために</w:t>
            </w:r>
            <w:r w:rsidRPr="00260770">
              <w:rPr>
                <w:rFonts w:ascii="ＭＳ 明朝" w:hAnsi="ＭＳ 明朝" w:hint="eastAsia"/>
              </w:rPr>
              <w:t>フォルダの監視</w:t>
            </w:r>
            <w:r>
              <w:rPr>
                <w:rFonts w:ascii="ＭＳ 明朝" w:hAnsi="ＭＳ 明朝" w:hint="eastAsia"/>
              </w:rPr>
              <w:t>を行う．これには</w:t>
            </w:r>
            <w:r w:rsidRPr="00260770">
              <w:rPr>
                <w:rFonts w:ascii="ＭＳ 明朝" w:hAnsi="ＭＳ 明朝" w:hint="eastAsia"/>
              </w:rPr>
              <w:t>PythonのWatchdogというライブラリを使用する．</w:t>
            </w:r>
          </w:p>
          <w:p w14:paraId="111BCE3E" w14:textId="1DD30DE7" w:rsidR="00260770" w:rsidRDefault="00323D54" w:rsidP="00323D54">
            <w:pPr>
              <w:pStyle w:val="a4"/>
              <w:numPr>
                <w:ilvl w:val="1"/>
                <w:numId w:val="6"/>
              </w:numPr>
              <w:ind w:leftChars="0"/>
              <w:jc w:val="both"/>
              <w:rPr>
                <w:rFonts w:ascii="ＭＳ 明朝" w:hAnsi="ＭＳ 明朝"/>
              </w:rPr>
            </w:pPr>
            <w:r w:rsidRPr="00323D54">
              <w:rPr>
                <w:rFonts w:ascii="ＭＳ 明朝" w:hAnsi="ＭＳ 明朝" w:hint="eastAsia"/>
              </w:rPr>
              <w:t>画像処理</w:t>
            </w:r>
          </w:p>
          <w:p w14:paraId="72E5B900" w14:textId="5046F0D2" w:rsidR="00A97ACC" w:rsidDel="00E30BBB" w:rsidRDefault="003E34D7" w:rsidP="00E30BBB">
            <w:pPr>
              <w:pStyle w:val="a4"/>
              <w:ind w:leftChars="0" w:left="0" w:firstLineChars="100" w:firstLine="200"/>
              <w:jc w:val="both"/>
              <w:rPr>
                <w:del w:id="15" w:author="tabusa" w:date="2020-10-29T18:49:00Z"/>
                <w:rFonts w:ascii="ＭＳ 明朝" w:hAnsi="ＭＳ 明朝"/>
              </w:rPr>
              <w:pPrChange w:id="16" w:author="tabusa" w:date="2020-10-29T18:49:00Z">
                <w:pPr>
                  <w:pStyle w:val="a4"/>
                  <w:ind w:leftChars="0" w:left="567" w:firstLineChars="100" w:firstLine="200"/>
                  <w:jc w:val="both"/>
                </w:pPr>
              </w:pPrChange>
            </w:pPr>
            <w:r w:rsidRPr="003E34D7">
              <w:rPr>
                <w:rFonts w:ascii="ＭＳ 明朝" w:hAnsi="ＭＳ 明朝" w:hint="eastAsia"/>
              </w:rPr>
              <w:t>画像処理を行い，待機レーン</w:t>
            </w:r>
            <w:ins w:id="17" w:author="tabusa" w:date="2020-10-29T18:50:00Z">
              <w:r w:rsidR="00A07B99">
                <w:rPr>
                  <w:rFonts w:ascii="ＭＳ 明朝" w:hAnsi="ＭＳ 明朝" w:hint="eastAsia"/>
                </w:rPr>
                <w:t>に待機する車の台数を正しく</w:t>
              </w:r>
            </w:ins>
            <w:del w:id="18" w:author="tabusa" w:date="2020-10-29T18:50:00Z">
              <w:r w:rsidRPr="003E34D7" w:rsidDel="00A07B99">
                <w:rPr>
                  <w:rFonts w:ascii="ＭＳ 明朝" w:hAnsi="ＭＳ 明朝" w:hint="eastAsia"/>
                </w:rPr>
                <w:delText>にどれだけ車がいる</w:delText>
              </w:r>
            </w:del>
            <w:del w:id="19" w:author="tabusa" w:date="2020-10-29T18:51:00Z">
              <w:r w:rsidRPr="003E34D7" w:rsidDel="00A07B99">
                <w:rPr>
                  <w:rFonts w:ascii="ＭＳ 明朝" w:hAnsi="ＭＳ 明朝" w:hint="eastAsia"/>
                </w:rPr>
                <w:delText>か</w:delText>
              </w:r>
            </w:del>
            <w:r w:rsidRPr="003E34D7">
              <w:rPr>
                <w:rFonts w:ascii="ＭＳ 明朝" w:hAnsi="ＭＳ 明朝" w:hint="eastAsia"/>
              </w:rPr>
              <w:t>判定</w:t>
            </w:r>
            <w:ins w:id="20" w:author="tabusa" w:date="2020-10-29T18:51:00Z">
              <w:r w:rsidR="00A07B99">
                <w:rPr>
                  <w:rFonts w:ascii="ＭＳ 明朝" w:hAnsi="ＭＳ 明朝" w:hint="eastAsia"/>
                </w:rPr>
                <w:t>できるか誤差率を</w:t>
              </w:r>
              <w:r w:rsidR="00A07B99">
                <w:rPr>
                  <w:rFonts w:ascii="ＭＳ 明朝" w:hAnsi="ＭＳ 明朝" w:hint="eastAsia"/>
                </w:rPr>
                <w:t>求める</w:t>
              </w:r>
            </w:ins>
            <w:del w:id="21" w:author="tabusa" w:date="2020-10-29T18:51:00Z">
              <w:r w:rsidRPr="003E34D7" w:rsidDel="00A07B99">
                <w:rPr>
                  <w:rFonts w:ascii="ＭＳ 明朝" w:hAnsi="ＭＳ 明朝" w:hint="eastAsia"/>
                </w:rPr>
                <w:delText>を行う</w:delText>
              </w:r>
            </w:del>
            <w:r>
              <w:rPr>
                <w:rFonts w:ascii="ＭＳ 明朝" w:hAnsi="ＭＳ 明朝" w:hint="eastAsia"/>
              </w:rPr>
              <w:t>．</w:t>
            </w:r>
            <w:del w:id="22" w:author="tabusa" w:date="2020-10-29T18:51:00Z">
              <w:r w:rsidR="00D6220D" w:rsidDel="00A07B99">
                <w:rPr>
                  <w:rFonts w:ascii="ＭＳ 明朝" w:hAnsi="ＭＳ 明朝" w:hint="eastAsia"/>
                </w:rPr>
                <w:delText>ここで</w:delText>
              </w:r>
            </w:del>
            <w:r w:rsidR="00D6220D">
              <w:rPr>
                <w:rFonts w:ascii="ＭＳ 明朝" w:hAnsi="ＭＳ 明朝" w:hint="eastAsia"/>
              </w:rPr>
              <w:t>重要なのは</w:t>
            </w:r>
            <w:r w:rsidR="00A97ACC">
              <w:rPr>
                <w:rFonts w:ascii="ＭＳ 明朝" w:hAnsi="ＭＳ 明朝" w:hint="eastAsia"/>
              </w:rPr>
              <w:t>精度</w:t>
            </w:r>
            <w:r w:rsidR="00D6220D">
              <w:rPr>
                <w:rFonts w:ascii="ＭＳ 明朝" w:hAnsi="ＭＳ 明朝" w:hint="eastAsia"/>
              </w:rPr>
              <w:t>であ</w:t>
            </w:r>
            <w:ins w:id="23" w:author="tabusa" w:date="2020-10-29T18:51:00Z">
              <w:r w:rsidR="00A07B99">
                <w:rPr>
                  <w:rFonts w:ascii="ＭＳ 明朝" w:hAnsi="ＭＳ 明朝" w:hint="eastAsia"/>
                </w:rPr>
                <w:t>り</w:t>
              </w:r>
            </w:ins>
            <w:del w:id="24" w:author="tabusa" w:date="2020-10-29T18:51:00Z">
              <w:r w:rsidR="00D6220D" w:rsidDel="00A07B99">
                <w:rPr>
                  <w:rFonts w:ascii="ＭＳ 明朝" w:hAnsi="ＭＳ 明朝" w:hint="eastAsia"/>
                </w:rPr>
                <w:delText>る．そこで今回は</w:delText>
              </w:r>
            </w:del>
            <w:r w:rsidR="00D6220D">
              <w:rPr>
                <w:rFonts w:ascii="ＭＳ 明朝" w:hAnsi="ＭＳ 明朝" w:hint="eastAsia"/>
              </w:rPr>
              <w:t>，2つの方法を用い，それぞれの精度を比較する．</w:t>
            </w:r>
            <w:r w:rsidR="00A97ACC">
              <w:rPr>
                <w:rFonts w:ascii="ＭＳ 明朝" w:hAnsi="ＭＳ 明朝" w:hint="eastAsia"/>
              </w:rPr>
              <w:t>言語はP</w:t>
            </w:r>
            <w:r w:rsidR="00A97ACC">
              <w:rPr>
                <w:rFonts w:ascii="ＭＳ 明朝" w:hAnsi="ＭＳ 明朝"/>
              </w:rPr>
              <w:t>ython</w:t>
            </w:r>
            <w:r w:rsidR="00A97ACC">
              <w:rPr>
                <w:rFonts w:ascii="ＭＳ 明朝" w:hAnsi="ＭＳ 明朝" w:hint="eastAsia"/>
              </w:rPr>
              <w:t>のO</w:t>
            </w:r>
            <w:r w:rsidR="00A97ACC">
              <w:rPr>
                <w:rFonts w:ascii="ＭＳ 明朝" w:hAnsi="ＭＳ 明朝"/>
              </w:rPr>
              <w:t>pen-CV</w:t>
            </w:r>
            <w:r w:rsidR="00A97ACC">
              <w:rPr>
                <w:rFonts w:ascii="ＭＳ 明朝" w:hAnsi="ＭＳ 明朝" w:hint="eastAsia"/>
              </w:rPr>
              <w:t>を使用する．</w:t>
            </w:r>
          </w:p>
          <w:p w14:paraId="316258DA" w14:textId="150EBB0F" w:rsidR="00A97ACC" w:rsidDel="00E30BBB" w:rsidRDefault="00D6220D" w:rsidP="00E30BBB">
            <w:pPr>
              <w:pStyle w:val="a4"/>
              <w:ind w:leftChars="0" w:left="0" w:firstLineChars="100" w:firstLine="200"/>
              <w:jc w:val="both"/>
              <w:rPr>
                <w:del w:id="25" w:author="tabusa" w:date="2020-10-29T18:49:00Z"/>
                <w:rFonts w:ascii="ＭＳ 明朝" w:hAnsi="ＭＳ 明朝"/>
              </w:rPr>
              <w:pPrChange w:id="26" w:author="tabusa" w:date="2020-10-29T18:49:00Z">
                <w:pPr>
                  <w:pStyle w:val="a4"/>
                  <w:ind w:leftChars="0" w:left="567" w:firstLineChars="100" w:firstLine="200"/>
                  <w:jc w:val="both"/>
                </w:pPr>
              </w:pPrChange>
            </w:pPr>
            <w:r>
              <w:rPr>
                <w:rFonts w:ascii="ＭＳ 明朝" w:hAnsi="ＭＳ 明朝" w:hint="eastAsia"/>
              </w:rPr>
              <w:t>1つ目は，背景差分法である．撮影した画像と，何も車のいない待機レーンの画像を比較し，その差分を出す．</w:t>
            </w:r>
            <w:bookmarkStart w:id="27" w:name="_GoBack"/>
            <w:bookmarkEnd w:id="27"/>
          </w:p>
          <w:p w14:paraId="34743064" w14:textId="712AEDFC" w:rsidR="00A97ACC" w:rsidDel="00E30BBB" w:rsidRDefault="00D6220D" w:rsidP="00E30BBB">
            <w:pPr>
              <w:pStyle w:val="a4"/>
              <w:ind w:leftChars="0" w:left="0" w:firstLineChars="100" w:firstLine="200"/>
              <w:jc w:val="both"/>
              <w:rPr>
                <w:del w:id="28" w:author="tabusa" w:date="2020-10-29T18:49:00Z"/>
                <w:rFonts w:ascii="ＭＳ 明朝" w:hAnsi="ＭＳ 明朝"/>
              </w:rPr>
              <w:pPrChange w:id="29" w:author="tabusa" w:date="2020-10-29T18:49:00Z">
                <w:pPr>
                  <w:pStyle w:val="a4"/>
                  <w:ind w:leftChars="0" w:left="567" w:firstLineChars="100" w:firstLine="200"/>
                  <w:jc w:val="both"/>
                </w:pPr>
              </w:pPrChange>
            </w:pPr>
            <w:r>
              <w:rPr>
                <w:rFonts w:ascii="ＭＳ 明朝" w:hAnsi="ＭＳ 明朝" w:hint="eastAsia"/>
              </w:rPr>
              <w:t>2つ目は，エッジ検出である．</w:t>
            </w:r>
            <w:r w:rsidR="00A97ACC">
              <w:rPr>
                <w:rFonts w:ascii="ＭＳ 明朝" w:hAnsi="ＭＳ 明朝" w:hint="eastAsia"/>
              </w:rPr>
              <w:t>物体の終わりが分かるエッジ検出で撮影した画像の車の位置が分かる．</w:t>
            </w:r>
          </w:p>
          <w:p w14:paraId="44C906DF" w14:textId="1D5F5B66" w:rsidR="003E34D7" w:rsidRDefault="00D6220D" w:rsidP="00E30BBB">
            <w:pPr>
              <w:pStyle w:val="a4"/>
              <w:ind w:leftChars="0" w:left="0" w:firstLineChars="100" w:firstLine="200"/>
              <w:jc w:val="both"/>
              <w:rPr>
                <w:rFonts w:ascii="ＭＳ 明朝" w:hAnsi="ＭＳ 明朝"/>
              </w:rPr>
              <w:pPrChange w:id="30" w:author="tabusa" w:date="2020-10-29T18:49:00Z">
                <w:pPr>
                  <w:pStyle w:val="a4"/>
                  <w:ind w:leftChars="0" w:left="567" w:firstLineChars="100" w:firstLine="200"/>
                  <w:jc w:val="both"/>
                </w:pPr>
              </w:pPrChange>
            </w:pPr>
            <w:r>
              <w:rPr>
                <w:rFonts w:ascii="ＭＳ 明朝" w:hAnsi="ＭＳ 明朝" w:hint="eastAsia"/>
              </w:rPr>
              <w:t>2つの誤差の</w:t>
            </w:r>
            <w:r w:rsidR="00625A7F">
              <w:rPr>
                <w:rFonts w:ascii="ＭＳ 明朝" w:hAnsi="ＭＳ 明朝" w:hint="eastAsia"/>
              </w:rPr>
              <w:t>比較結果は図2のようになった．これを見ると，全体的に誤差が小さいのはエッジ検出である．</w:t>
            </w:r>
            <w:r w:rsidR="00A97ACC">
              <w:rPr>
                <w:rFonts w:ascii="ＭＳ 明朝" w:hAnsi="ＭＳ 明朝" w:hint="eastAsia"/>
              </w:rPr>
              <w:t>理由として，</w:t>
            </w:r>
            <w:r>
              <w:rPr>
                <w:rFonts w:ascii="ＭＳ 明朝" w:hAnsi="ＭＳ 明朝" w:hint="eastAsia"/>
              </w:rPr>
              <w:t>背景差分では道路の色と車の色が似ていた場合，その部分を背景ととらえてしまうためと考えられる．</w:t>
            </w:r>
            <w:r w:rsidR="00625A7F">
              <w:rPr>
                <w:rFonts w:ascii="ＭＳ 明朝" w:hAnsi="ＭＳ 明朝" w:hint="eastAsia"/>
              </w:rPr>
              <w:t>さらに，背景差分では</w:t>
            </w:r>
            <w:r>
              <w:rPr>
                <w:rFonts w:ascii="ＭＳ 明朝" w:hAnsi="ＭＳ 明朝" w:hint="eastAsia"/>
              </w:rPr>
              <w:t>車の台数が多い場合と少ない場合で誤差が大きい傾向がある．</w:t>
            </w:r>
            <w:r w:rsidR="00A97ACC">
              <w:rPr>
                <w:rFonts w:ascii="ＭＳ 明朝" w:hAnsi="ＭＳ 明朝" w:hint="eastAsia"/>
              </w:rPr>
              <w:t>以上の結果から，本研究では，画像処理にエッジ検出を使用する．</w:t>
            </w:r>
            <w:del w:id="31" w:author="tabusa" w:date="2020-10-29T18:49:00Z">
              <w:r w:rsidR="00A97ACC" w:rsidDel="00E30BBB">
                <w:rPr>
                  <w:rFonts w:ascii="ＭＳ 明朝" w:hAnsi="ＭＳ 明朝" w:hint="eastAsia"/>
                </w:rPr>
                <w:delText xml:space="preserve"> </w:delText>
              </w:r>
            </w:del>
          </w:p>
          <w:p w14:paraId="4E1AA083" w14:textId="77777777" w:rsidR="00C50EA9" w:rsidRDefault="00C50EA9" w:rsidP="00E30BBB">
            <w:pPr>
              <w:pStyle w:val="a4"/>
              <w:keepNext/>
              <w:ind w:leftChars="-54" w:left="0" w:hangingChars="54" w:hanging="108"/>
              <w:jc w:val="both"/>
              <w:pPrChange w:id="32" w:author="tabusa" w:date="2020-10-29T18:49:00Z">
                <w:pPr>
                  <w:pStyle w:val="a4"/>
                  <w:keepNext/>
                  <w:ind w:leftChars="0" w:left="567" w:firstLineChars="100" w:firstLine="200"/>
                  <w:jc w:val="both"/>
                </w:pPr>
              </w:pPrChange>
            </w:pPr>
            <w:r>
              <w:rPr>
                <w:rFonts w:ascii="ＭＳ 明朝" w:hAnsi="ＭＳ 明朝"/>
                <w:noProof/>
              </w:rPr>
              <w:drawing>
                <wp:inline distT="0" distB="0" distL="0" distR="0" wp14:anchorId="15280FA1" wp14:editId="5AABE683">
                  <wp:extent cx="2894833" cy="1695450"/>
                  <wp:effectExtent l="0" t="0" r="127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8728" cy="1756299"/>
                          </a:xfrm>
                          <a:prstGeom prst="rect">
                            <a:avLst/>
                          </a:prstGeom>
                          <a:noFill/>
                          <a:ln>
                            <a:noFill/>
                          </a:ln>
                        </pic:spPr>
                      </pic:pic>
                    </a:graphicData>
                  </a:graphic>
                </wp:inline>
              </w:drawing>
            </w:r>
          </w:p>
          <w:p w14:paraId="6182C950" w14:textId="6AA959BA" w:rsidR="00260770" w:rsidRPr="00A97ACC" w:rsidRDefault="00C50EA9" w:rsidP="00A97ACC">
            <w:pPr>
              <w:pStyle w:val="a3"/>
              <w:ind w:firstLineChars="100" w:firstLine="200"/>
              <w:jc w:val="center"/>
              <w:rPr>
                <w:rFonts w:ascii="ＭＳ 明朝" w:hAnsi="ＭＳ 明朝"/>
                <w:b w:val="0"/>
                <w:bCs w:val="0"/>
              </w:rPr>
            </w:pPr>
            <w:r w:rsidRPr="00C50EA9">
              <w:rPr>
                <w:rFonts w:hint="eastAsia"/>
                <w:b w:val="0"/>
                <w:bCs w:val="0"/>
              </w:rPr>
              <w:t>図</w:t>
            </w:r>
            <w:r w:rsidRPr="00C50EA9">
              <w:rPr>
                <w:rFonts w:hint="eastAsia"/>
                <w:b w:val="0"/>
                <w:bCs w:val="0"/>
              </w:rPr>
              <w:t xml:space="preserve"> </w:t>
            </w:r>
            <w:r w:rsidRPr="00C50EA9">
              <w:rPr>
                <w:b w:val="0"/>
                <w:bCs w:val="0"/>
              </w:rPr>
              <w:fldChar w:fldCharType="begin"/>
            </w:r>
            <w:r w:rsidRPr="00C50EA9">
              <w:rPr>
                <w:b w:val="0"/>
                <w:bCs w:val="0"/>
              </w:rPr>
              <w:instrText xml:space="preserve"> </w:instrText>
            </w:r>
            <w:r w:rsidRPr="00C50EA9">
              <w:rPr>
                <w:rFonts w:hint="eastAsia"/>
                <w:b w:val="0"/>
                <w:bCs w:val="0"/>
              </w:rPr>
              <w:instrText xml:space="preserve">SEQ </w:instrText>
            </w:r>
            <w:r w:rsidRPr="00C50EA9">
              <w:rPr>
                <w:rFonts w:hint="eastAsia"/>
                <w:b w:val="0"/>
                <w:bCs w:val="0"/>
              </w:rPr>
              <w:instrText>図</w:instrText>
            </w:r>
            <w:r w:rsidRPr="00C50EA9">
              <w:rPr>
                <w:rFonts w:hint="eastAsia"/>
                <w:b w:val="0"/>
                <w:bCs w:val="0"/>
              </w:rPr>
              <w:instrText xml:space="preserve"> \* ARABIC</w:instrText>
            </w:r>
            <w:r w:rsidRPr="00C50EA9">
              <w:rPr>
                <w:b w:val="0"/>
                <w:bCs w:val="0"/>
              </w:rPr>
              <w:instrText xml:space="preserve"> </w:instrText>
            </w:r>
            <w:r w:rsidRPr="00C50EA9">
              <w:rPr>
                <w:b w:val="0"/>
                <w:bCs w:val="0"/>
              </w:rPr>
              <w:fldChar w:fldCharType="separate"/>
            </w:r>
            <w:r w:rsidRPr="00C50EA9">
              <w:rPr>
                <w:b w:val="0"/>
                <w:bCs w:val="0"/>
                <w:noProof/>
              </w:rPr>
              <w:t>2</w:t>
            </w:r>
            <w:r w:rsidRPr="00C50EA9">
              <w:rPr>
                <w:b w:val="0"/>
                <w:bCs w:val="0"/>
              </w:rPr>
              <w:fldChar w:fldCharType="end"/>
            </w:r>
            <w:r w:rsidRPr="00C50EA9">
              <w:rPr>
                <w:rFonts w:hint="eastAsia"/>
                <w:b w:val="0"/>
                <w:bCs w:val="0"/>
              </w:rPr>
              <w:t xml:space="preserve">　背景差分とエッジ検出を比較したグラフ</w:t>
            </w:r>
          </w:p>
          <w:p w14:paraId="5D25AE0D" w14:textId="25BBDA6F" w:rsidR="007B04A6" w:rsidRPr="00A97ACC" w:rsidRDefault="007B04A6" w:rsidP="00A97ACC">
            <w:pPr>
              <w:pStyle w:val="a4"/>
              <w:numPr>
                <w:ilvl w:val="0"/>
                <w:numId w:val="6"/>
              </w:numPr>
              <w:ind w:leftChars="0"/>
              <w:rPr>
                <w:rFonts w:ascii="ＭＳ 明朝" w:hAnsi="ＭＳ 明朝"/>
                <w:b/>
                <w:bCs/>
              </w:rPr>
            </w:pPr>
            <w:r w:rsidRPr="00A97ACC">
              <w:rPr>
                <w:rFonts w:ascii="ＭＳ 明朝" w:hAnsi="ＭＳ 明朝" w:hint="eastAsia"/>
                <w:b/>
                <w:bCs/>
              </w:rPr>
              <w:t>おわりに</w:t>
            </w:r>
          </w:p>
          <w:p w14:paraId="099320C3" w14:textId="52CF07B1" w:rsidR="00781D17" w:rsidRPr="00DD3C8D" w:rsidRDefault="00410F33" w:rsidP="00BB4A70">
            <w:pPr>
              <w:jc w:val="both"/>
              <w:rPr>
                <w:rFonts w:ascii="ＭＳ 明朝" w:hAnsi="ＭＳ 明朝"/>
              </w:rPr>
            </w:pPr>
            <w:r>
              <w:rPr>
                <w:rFonts w:ascii="ＭＳ 明朝" w:hAnsi="ＭＳ 明朝" w:hint="eastAsia"/>
              </w:rPr>
              <w:t xml:space="preserve">　</w:t>
            </w:r>
            <w:r w:rsidR="00BB4A70">
              <w:rPr>
                <w:rFonts w:ascii="ＭＳ 明朝" w:hAnsi="ＭＳ 明朝" w:hint="eastAsia"/>
              </w:rPr>
              <w:t>カメラで</w:t>
            </w:r>
            <w:r w:rsidR="00A97ACC">
              <w:rPr>
                <w:rFonts w:ascii="ＭＳ 明朝" w:hAnsi="ＭＳ 明朝" w:hint="eastAsia"/>
              </w:rPr>
              <w:t>待機レーンを撮影し，その画像から混雑度を求めることができるシステムを開発した．</w:t>
            </w:r>
            <w:r w:rsidR="000E5C7D">
              <w:rPr>
                <w:rFonts w:ascii="ＭＳ 明朝" w:hAnsi="ＭＳ 明朝" w:hint="eastAsia"/>
              </w:rPr>
              <w:t>本研究では，画像処理について2つの方法を比較し精度を向上させた．</w:t>
            </w:r>
            <w:r w:rsidR="00A97ACC">
              <w:rPr>
                <w:rFonts w:ascii="ＭＳ 明朝" w:hAnsi="ＭＳ 明朝" w:hint="eastAsia"/>
              </w:rPr>
              <w:t>これ</w:t>
            </w:r>
            <w:r w:rsidR="00BB4A70">
              <w:rPr>
                <w:rFonts w:ascii="ＭＳ 明朝" w:hAnsi="ＭＳ 明朝" w:hint="eastAsia"/>
              </w:rPr>
              <w:t>をW</w:t>
            </w:r>
            <w:r w:rsidR="00BB4A70">
              <w:rPr>
                <w:rFonts w:ascii="ＭＳ 明朝" w:hAnsi="ＭＳ 明朝"/>
              </w:rPr>
              <w:t>eb</w:t>
            </w:r>
            <w:r w:rsidR="00BB4A70">
              <w:rPr>
                <w:rFonts w:ascii="ＭＳ 明朝" w:hAnsi="ＭＳ 明朝" w:hint="eastAsia"/>
              </w:rPr>
              <w:t>上で公開することにより，住民が混雑状況を</w:t>
            </w:r>
            <w:r w:rsidR="000E5C7D">
              <w:rPr>
                <w:rFonts w:ascii="ＭＳ 明朝" w:hAnsi="ＭＳ 明朝" w:hint="eastAsia"/>
              </w:rPr>
              <w:t>正確に</w:t>
            </w:r>
            <w:r w:rsidR="00BB4A70">
              <w:rPr>
                <w:rFonts w:ascii="ＭＳ 明朝" w:hAnsi="ＭＳ 明朝" w:hint="eastAsia"/>
              </w:rPr>
              <w:t>把握することが可能になる．また，W</w:t>
            </w:r>
            <w:r w:rsidR="00BB4A70">
              <w:rPr>
                <w:rFonts w:ascii="ＭＳ 明朝" w:hAnsi="ＭＳ 明朝"/>
              </w:rPr>
              <w:t>eb</w:t>
            </w:r>
            <w:r w:rsidR="00BB4A70">
              <w:rPr>
                <w:rFonts w:ascii="ＭＳ 明朝" w:hAnsi="ＭＳ 明朝" w:hint="eastAsia"/>
              </w:rPr>
              <w:t>上で表示する際に，データベースに曜日と時間，混雑具合を記録</w:t>
            </w:r>
            <w:r w:rsidR="000E5C7D">
              <w:rPr>
                <w:rFonts w:ascii="ＭＳ 明朝" w:hAnsi="ＭＳ 明朝" w:hint="eastAsia"/>
              </w:rPr>
              <w:t>しておく</w:t>
            </w:r>
            <w:r w:rsidR="00BB4A70">
              <w:rPr>
                <w:rFonts w:ascii="ＭＳ 明朝" w:hAnsi="ＭＳ 明朝" w:hint="eastAsia"/>
              </w:rPr>
              <w:t>ことによって，時間帯による混雑具合</w:t>
            </w:r>
            <w:r w:rsidR="000E5C7D">
              <w:rPr>
                <w:rFonts w:ascii="ＭＳ 明朝" w:hAnsi="ＭＳ 明朝" w:hint="eastAsia"/>
              </w:rPr>
              <w:t>を</w:t>
            </w:r>
            <w:r w:rsidR="00BB4A70">
              <w:rPr>
                <w:rFonts w:ascii="ＭＳ 明朝" w:hAnsi="ＭＳ 明朝" w:hint="eastAsia"/>
              </w:rPr>
              <w:t>予測すること</w:t>
            </w:r>
            <w:r w:rsidR="000E5C7D">
              <w:rPr>
                <w:rFonts w:ascii="ＭＳ 明朝" w:hAnsi="ＭＳ 明朝" w:hint="eastAsia"/>
              </w:rPr>
              <w:t>も</w:t>
            </w:r>
            <w:r w:rsidR="00BB4A70">
              <w:rPr>
                <w:rFonts w:ascii="ＭＳ 明朝" w:hAnsi="ＭＳ 明朝" w:hint="eastAsia"/>
              </w:rPr>
              <w:t>でき</w:t>
            </w:r>
            <w:r w:rsidR="000E5C7D">
              <w:rPr>
                <w:rFonts w:ascii="ＭＳ 明朝" w:hAnsi="ＭＳ 明朝" w:hint="eastAsia"/>
              </w:rPr>
              <w:t>る．</w:t>
            </w:r>
          </w:p>
        </w:tc>
      </w:tr>
    </w:tbl>
    <w:p w14:paraId="356E91E0" w14:textId="77777777" w:rsidR="00702065" w:rsidRPr="00BB4A70" w:rsidRDefault="00702065">
      <w:pPr>
        <w:rPr>
          <w:rFonts w:ascii="ＭＳ 明朝" w:hAnsi="ＭＳ 明朝"/>
          <w:sz w:val="2"/>
        </w:rPr>
      </w:pPr>
    </w:p>
    <w:sectPr w:rsidR="00702065" w:rsidRPr="00BB4A70" w:rsidSect="00E67F11">
      <w:type w:val="continuous"/>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CB16A" w14:textId="77777777" w:rsidR="00A07B99" w:rsidRDefault="00A07B99" w:rsidP="00D43AA7">
      <w:r>
        <w:separator/>
      </w:r>
    </w:p>
  </w:endnote>
  <w:endnote w:type="continuationSeparator" w:id="0">
    <w:p w14:paraId="64D611BB" w14:textId="77777777" w:rsidR="00A07B99" w:rsidRDefault="00A07B99"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61A5E" w14:textId="77777777" w:rsidR="00A07B99" w:rsidRDefault="00A07B99" w:rsidP="00D43AA7">
      <w:r>
        <w:separator/>
      </w:r>
    </w:p>
  </w:footnote>
  <w:footnote w:type="continuationSeparator" w:id="0">
    <w:p w14:paraId="0D0234A6" w14:textId="77777777" w:rsidR="00A07B99" w:rsidRDefault="00A07B99" w:rsidP="00D43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02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FB37F38"/>
    <w:multiLevelType w:val="hybridMultilevel"/>
    <w:tmpl w:val="C974EDEA"/>
    <w:lvl w:ilvl="0" w:tplc="473C31E0">
      <w:start w:val="1"/>
      <w:numFmt w:val="decimal"/>
      <w:lvlText w:val="%1."/>
      <w:lvlJc w:val="left"/>
      <w:pPr>
        <w:ind w:left="405" w:hanging="40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E254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9957FAD"/>
    <w:multiLevelType w:val="hybridMultilevel"/>
    <w:tmpl w:val="1544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A40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F3F2F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A019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AA623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44965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A5D4460"/>
    <w:multiLevelType w:val="hybridMultilevel"/>
    <w:tmpl w:val="7C925054"/>
    <w:lvl w:ilvl="0" w:tplc="B68A4DC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DC04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44D111F"/>
    <w:multiLevelType w:val="hybridMultilevel"/>
    <w:tmpl w:val="EB14F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16F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1"/>
  </w:num>
  <w:num w:numId="2">
    <w:abstractNumId w:val="3"/>
  </w:num>
  <w:num w:numId="3">
    <w:abstractNumId w:val="9"/>
  </w:num>
  <w:num w:numId="4">
    <w:abstractNumId w:val="2"/>
  </w:num>
  <w:num w:numId="5">
    <w:abstractNumId w:val="1"/>
  </w:num>
  <w:num w:numId="6">
    <w:abstractNumId w:val="0"/>
  </w:num>
  <w:num w:numId="7">
    <w:abstractNumId w:val="8"/>
  </w:num>
  <w:num w:numId="8">
    <w:abstractNumId w:val="5"/>
  </w:num>
  <w:num w:numId="9">
    <w:abstractNumId w:val="4"/>
  </w:num>
  <w:num w:numId="10">
    <w:abstractNumId w:val="7"/>
  </w:num>
  <w:num w:numId="11">
    <w:abstractNumId w:val="12"/>
  </w:num>
  <w:num w:numId="12">
    <w:abstractNumId w:val="10"/>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busa">
    <w15:presenceInfo w15:providerId="None" w15:userId="tab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840"/>
  <w:drawingGridHorizontalSpacing w:val="10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11"/>
    <w:rsid w:val="000C6BCD"/>
    <w:rsid w:val="000E5C7D"/>
    <w:rsid w:val="000F316E"/>
    <w:rsid w:val="0014158A"/>
    <w:rsid w:val="001B223D"/>
    <w:rsid w:val="001C4EEE"/>
    <w:rsid w:val="00251ED7"/>
    <w:rsid w:val="00260770"/>
    <w:rsid w:val="002A5EAF"/>
    <w:rsid w:val="002B14C9"/>
    <w:rsid w:val="002E5133"/>
    <w:rsid w:val="003138DD"/>
    <w:rsid w:val="00323D54"/>
    <w:rsid w:val="00337A64"/>
    <w:rsid w:val="00366533"/>
    <w:rsid w:val="003C5184"/>
    <w:rsid w:val="003E34D7"/>
    <w:rsid w:val="003F15B3"/>
    <w:rsid w:val="003F39D8"/>
    <w:rsid w:val="00406D1C"/>
    <w:rsid w:val="00410F33"/>
    <w:rsid w:val="0043038C"/>
    <w:rsid w:val="0045225C"/>
    <w:rsid w:val="004A17FC"/>
    <w:rsid w:val="004D0EDF"/>
    <w:rsid w:val="004E1D08"/>
    <w:rsid w:val="005B4889"/>
    <w:rsid w:val="005C5BDC"/>
    <w:rsid w:val="00625A7F"/>
    <w:rsid w:val="006E76F6"/>
    <w:rsid w:val="006F0F7C"/>
    <w:rsid w:val="00702065"/>
    <w:rsid w:val="00715FE6"/>
    <w:rsid w:val="007211CA"/>
    <w:rsid w:val="0073030F"/>
    <w:rsid w:val="00781D17"/>
    <w:rsid w:val="00785875"/>
    <w:rsid w:val="007B04A6"/>
    <w:rsid w:val="007B6A40"/>
    <w:rsid w:val="008318D2"/>
    <w:rsid w:val="00834124"/>
    <w:rsid w:val="00835E1F"/>
    <w:rsid w:val="008933A9"/>
    <w:rsid w:val="008C28AE"/>
    <w:rsid w:val="008E05B2"/>
    <w:rsid w:val="008F19FD"/>
    <w:rsid w:val="008F6A83"/>
    <w:rsid w:val="009400C8"/>
    <w:rsid w:val="0094411D"/>
    <w:rsid w:val="00974D85"/>
    <w:rsid w:val="00996913"/>
    <w:rsid w:val="009C6589"/>
    <w:rsid w:val="009D18CC"/>
    <w:rsid w:val="00A07B99"/>
    <w:rsid w:val="00A505F7"/>
    <w:rsid w:val="00A97ACC"/>
    <w:rsid w:val="00AF512A"/>
    <w:rsid w:val="00B10193"/>
    <w:rsid w:val="00B32B0D"/>
    <w:rsid w:val="00BA179B"/>
    <w:rsid w:val="00BB4A70"/>
    <w:rsid w:val="00BC220C"/>
    <w:rsid w:val="00C47A0D"/>
    <w:rsid w:val="00C50EA9"/>
    <w:rsid w:val="00C80254"/>
    <w:rsid w:val="00C96DF1"/>
    <w:rsid w:val="00CA5488"/>
    <w:rsid w:val="00CD34B3"/>
    <w:rsid w:val="00CD3B55"/>
    <w:rsid w:val="00CF290F"/>
    <w:rsid w:val="00CF336B"/>
    <w:rsid w:val="00CF656D"/>
    <w:rsid w:val="00D31829"/>
    <w:rsid w:val="00D43AA7"/>
    <w:rsid w:val="00D6220D"/>
    <w:rsid w:val="00D67C80"/>
    <w:rsid w:val="00D70926"/>
    <w:rsid w:val="00D74491"/>
    <w:rsid w:val="00D81865"/>
    <w:rsid w:val="00D83D8A"/>
    <w:rsid w:val="00DC78B3"/>
    <w:rsid w:val="00DD3C8D"/>
    <w:rsid w:val="00E30BBB"/>
    <w:rsid w:val="00E41454"/>
    <w:rsid w:val="00E63143"/>
    <w:rsid w:val="00E669DB"/>
    <w:rsid w:val="00E67F11"/>
    <w:rsid w:val="00ED3E81"/>
    <w:rsid w:val="00F9558D"/>
    <w:rsid w:val="00FB5FA7"/>
    <w:rsid w:val="00FC5D5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B0999B6"/>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 w:type="paragraph" w:styleId="Web">
    <w:name w:val="Normal (Web)"/>
    <w:basedOn w:val="a"/>
    <w:uiPriority w:val="99"/>
    <w:semiHidden/>
    <w:unhideWhenUsed/>
    <w:rsid w:val="006E76F6"/>
    <w:pPr>
      <w:snapToGrid/>
      <w:spacing w:before="100" w:beforeAutospacing="1" w:after="100" w:afterAutospacing="1"/>
    </w:pPr>
    <w:rPr>
      <w:rFonts w:ascii="Times New Roman" w:eastAsiaTheme="minorEastAsia" w:hAnsi="Times New Roman"/>
      <w:kern w:val="0"/>
      <w:sz w:val="24"/>
      <w:szCs w:val="24"/>
      <w:lang w:bidi="th-TH"/>
    </w:rPr>
  </w:style>
  <w:style w:type="paragraph" w:styleId="aa">
    <w:name w:val="Balloon Text"/>
    <w:basedOn w:val="a"/>
    <w:link w:val="ab"/>
    <w:uiPriority w:val="99"/>
    <w:semiHidden/>
    <w:unhideWhenUsed/>
    <w:rsid w:val="00C80254"/>
    <w:rPr>
      <w:rFonts w:ascii="Meiryo UI" w:eastAsia="Meiryo UI"/>
      <w:sz w:val="18"/>
      <w:szCs w:val="18"/>
    </w:rPr>
  </w:style>
  <w:style w:type="character" w:customStyle="1" w:styleId="ab">
    <w:name w:val="吹き出し (文字)"/>
    <w:basedOn w:val="a0"/>
    <w:link w:val="aa"/>
    <w:uiPriority w:val="99"/>
    <w:semiHidden/>
    <w:rsid w:val="00C80254"/>
    <w:rPr>
      <w:rFonts w:ascii="Meiryo UI" w:eastAsia="Meiryo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暖かみのある青">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57E77D772C87D43B597BD35478F95D8" ma:contentTypeVersion="13" ma:contentTypeDescription="新しいドキュメントを作成します。" ma:contentTypeScope="" ma:versionID="2fe092712dc437530bd73ea16902ce6b">
  <xsd:schema xmlns:xsd="http://www.w3.org/2001/XMLSchema" xmlns:xs="http://www.w3.org/2001/XMLSchema" xmlns:p="http://schemas.microsoft.com/office/2006/metadata/properties" xmlns:ns3="0d4a4335-c7b3-40e6-8028-e6e05977624b" xmlns:ns4="5af79a0c-7e9e-4d10-9d76-8de85e2d41c1" targetNamespace="http://schemas.microsoft.com/office/2006/metadata/properties" ma:root="true" ma:fieldsID="102d90cc46238a337c9f0ddbcfa55c88" ns3:_="" ns4:_="">
    <xsd:import namespace="0d4a4335-c7b3-40e6-8028-e6e05977624b"/>
    <xsd:import namespace="5af79a0c-7e9e-4d10-9d76-8de85e2d41c1"/>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a4335-c7b3-40e6-8028-e6e05977624b"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共有のヒントのハッシュ" ma:internalName="SharingHintHash" ma:readOnly="true">
      <xsd:simpleType>
        <xsd:restriction base="dms:Text"/>
      </xsd:simpleType>
    </xsd:element>
    <xsd:element name="SharedWithDetails" ma:index="10" nillable="true" ma:displayName="共有相手の詳細情報"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79a0c-7e9e-4d10-9d76-8de85e2d41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6A4212-3EFF-4DBF-901E-066C007C6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4a4335-c7b3-40e6-8028-e6e05977624b"/>
    <ds:schemaRef ds:uri="5af79a0c-7e9e-4d10-9d76-8de85e2d41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BDE148-F9FD-4E2A-A471-07C0A70E5A47}">
  <ds:schemaRefs>
    <ds:schemaRef ds:uri="http://schemas.microsoft.com/sharepoint/v3/contenttype/forms"/>
  </ds:schemaRefs>
</ds:datastoreItem>
</file>

<file path=customXml/itemProps3.xml><?xml version="1.0" encoding="utf-8"?>
<ds:datastoreItem xmlns:ds="http://schemas.openxmlformats.org/officeDocument/2006/customXml" ds:itemID="{1894C5CA-FFFB-44A3-BF79-D8DF738CB31C}">
  <ds:schemaRefs>
    <ds:schemaRef ds:uri="http://purl.org/dc/terms/"/>
    <ds:schemaRef ds:uri="0d4a4335-c7b3-40e6-8028-e6e05977624b"/>
    <ds:schemaRef ds:uri="http://www.w3.org/XML/1998/namespace"/>
    <ds:schemaRef ds:uri="http://schemas.microsoft.com/office/2006/documentManagement/types"/>
    <ds:schemaRef ds:uri="http://schemas.openxmlformats.org/package/2006/metadata/core-properties"/>
    <ds:schemaRef ds:uri="http://purl.org/dc/dcmitype/"/>
    <ds:schemaRef ds:uri="http://schemas.microsoft.com/office/2006/metadata/properties"/>
    <ds:schemaRef ds:uri="http://schemas.microsoft.com/office/infopath/2007/PartnerControls"/>
    <ds:schemaRef ds:uri="5af79a0c-7e9e-4d10-9d76-8de85e2d41c1"/>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225</Words>
  <Characters>1287</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tabusa</cp:lastModifiedBy>
  <cp:revision>3</cp:revision>
  <cp:lastPrinted>2019-01-18T06:49:00Z</cp:lastPrinted>
  <dcterms:created xsi:type="dcterms:W3CDTF">2020-10-29T09:41:00Z</dcterms:created>
  <dcterms:modified xsi:type="dcterms:W3CDTF">2020-10-29T09:52:00Z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0x010100457E77D772C87D43B597BD35478F95D8</vt:lpwstr>
  </property>
</Properties>
</file>