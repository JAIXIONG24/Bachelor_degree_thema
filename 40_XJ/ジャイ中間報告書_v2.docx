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9639" w:type="dxa"/>
        <w:tblInd w:w="170" w:type="dxa"/>
        <w:tblCellMar>
          <w:top w:w="170" w:type="dxa"/>
          <w:left w:w="170" w:type="dxa"/>
          <w:bottom w:w="170" w:type="dxa"/>
          <w:right w:w="170" w:type="dxa"/>
        </w:tblCellMar>
        <w:tblLook w:val="04A0" w:firstRow="1" w:lastRow="0" w:firstColumn="1" w:lastColumn="0" w:noHBand="0" w:noVBand="1"/>
      </w:tblPr>
      <w:tblGrid>
        <w:gridCol w:w="2878"/>
        <w:gridCol w:w="2081"/>
        <w:gridCol w:w="4680"/>
      </w:tblGrid>
      <w:tr w:rsidR="00E67F11" w:rsidRPr="00E67F11" w14:paraId="7204B0B8" w14:textId="77777777" w:rsidTr="005C73B2">
        <w:trPr>
          <w:trHeight w:hRule="exact" w:val="1030"/>
        </w:trPr>
        <w:tc>
          <w:tcPr>
            <w:tcW w:w="2878" w:type="dxa"/>
            <w:vAlign w:val="center"/>
          </w:tcPr>
          <w:p w14:paraId="0C9BB215" w14:textId="77777777" w:rsidR="00E67F11" w:rsidRPr="00E67F11" w:rsidRDefault="00E67F11" w:rsidP="00E67F11">
            <w:pPr>
              <w:jc w:val="center"/>
              <w:rPr>
                <w:b/>
                <w:sz w:val="28"/>
                <w:szCs w:val="28"/>
              </w:rPr>
            </w:pPr>
            <w:r w:rsidRPr="00B95C1B">
              <w:rPr>
                <w:rFonts w:hint="eastAsia"/>
                <w:b/>
                <w:kern w:val="0"/>
                <w:sz w:val="28"/>
                <w:szCs w:val="28"/>
                <w:fitText w:val="1405" w:id="293922305"/>
              </w:rPr>
              <w:t>研究テーマ</w:t>
            </w:r>
          </w:p>
        </w:tc>
        <w:tc>
          <w:tcPr>
            <w:tcW w:w="6761" w:type="dxa"/>
            <w:gridSpan w:val="2"/>
            <w:vAlign w:val="center"/>
          </w:tcPr>
          <w:p w14:paraId="36B366C1" w14:textId="77777777" w:rsidR="005C73B2" w:rsidRDefault="005C73B2" w:rsidP="005C73B2">
            <w:pPr>
              <w:spacing w:line="280" w:lineRule="exact"/>
              <w:jc w:val="center"/>
              <w:rPr>
                <w:sz w:val="28"/>
                <w:szCs w:val="28"/>
              </w:rPr>
            </w:pPr>
            <w:r>
              <w:rPr>
                <w:rFonts w:hint="eastAsia"/>
                <w:sz w:val="28"/>
                <w:szCs w:val="28"/>
              </w:rPr>
              <w:t>地方創生演習実施時間管理システム</w:t>
            </w:r>
          </w:p>
          <w:p w14:paraId="4C0B8BF2" w14:textId="66266B1E" w:rsidR="005C73B2" w:rsidRPr="00E67F11" w:rsidRDefault="005C73B2" w:rsidP="005C73B2">
            <w:pPr>
              <w:spacing w:line="280" w:lineRule="exact"/>
              <w:jc w:val="center"/>
              <w:rPr>
                <w:sz w:val="28"/>
                <w:szCs w:val="28"/>
              </w:rPr>
            </w:pPr>
            <w:r w:rsidRPr="005C73B2">
              <w:rPr>
                <w:rFonts w:hint="eastAsia"/>
                <w:sz w:val="22"/>
                <w:szCs w:val="28"/>
              </w:rPr>
              <w:t>－学生用時間</w:t>
            </w:r>
            <w:r w:rsidR="00F86F1C">
              <w:rPr>
                <w:rFonts w:hint="eastAsia"/>
                <w:sz w:val="22"/>
                <w:szCs w:val="28"/>
              </w:rPr>
              <w:t>登録</w:t>
            </w:r>
            <w:r>
              <w:rPr>
                <w:rFonts w:hint="eastAsia"/>
                <w:sz w:val="22"/>
                <w:szCs w:val="28"/>
              </w:rPr>
              <w:t>アプリ開発</w:t>
            </w:r>
          </w:p>
        </w:tc>
      </w:tr>
      <w:tr w:rsidR="00E67F11" w:rsidRPr="00E67F11" w14:paraId="61A21C34" w14:textId="77777777" w:rsidTr="005C73B2">
        <w:trPr>
          <w:trHeight w:hRule="exact" w:val="536"/>
        </w:trPr>
        <w:tc>
          <w:tcPr>
            <w:tcW w:w="2878" w:type="dxa"/>
            <w:vAlign w:val="center"/>
          </w:tcPr>
          <w:p w14:paraId="38FC7748" w14:textId="77777777" w:rsidR="00E67F11" w:rsidRPr="00E67F11" w:rsidRDefault="00E67F11" w:rsidP="00E67F11">
            <w:pPr>
              <w:jc w:val="center"/>
              <w:rPr>
                <w:b/>
                <w:sz w:val="28"/>
                <w:szCs w:val="28"/>
              </w:rPr>
            </w:pPr>
            <w:r w:rsidRPr="00B95C1B">
              <w:rPr>
                <w:rFonts w:hint="eastAsia"/>
                <w:b/>
                <w:spacing w:val="138"/>
                <w:kern w:val="0"/>
                <w:sz w:val="28"/>
                <w:szCs w:val="28"/>
                <w:fitText w:val="1405" w:id="293922560"/>
              </w:rPr>
              <w:t>学生</w:t>
            </w:r>
            <w:r w:rsidRPr="00B95C1B">
              <w:rPr>
                <w:rFonts w:hint="eastAsia"/>
                <w:b/>
                <w:spacing w:val="5"/>
                <w:kern w:val="0"/>
                <w:sz w:val="28"/>
                <w:szCs w:val="28"/>
                <w:fitText w:val="1405" w:id="293922560"/>
              </w:rPr>
              <w:t>名</w:t>
            </w:r>
          </w:p>
        </w:tc>
        <w:tc>
          <w:tcPr>
            <w:tcW w:w="6761" w:type="dxa"/>
            <w:gridSpan w:val="2"/>
            <w:vAlign w:val="center"/>
          </w:tcPr>
          <w:p w14:paraId="4878E97C" w14:textId="491E11AA" w:rsidR="00E67F11" w:rsidRPr="00E67F11" w:rsidRDefault="00F41048" w:rsidP="00E67F11">
            <w:pPr>
              <w:jc w:val="center"/>
              <w:rPr>
                <w:sz w:val="28"/>
                <w:szCs w:val="28"/>
              </w:rPr>
            </w:pPr>
            <w:r>
              <w:rPr>
                <w:rFonts w:hint="eastAsia"/>
                <w:sz w:val="28"/>
                <w:szCs w:val="28"/>
              </w:rPr>
              <w:t>ジャイ</w:t>
            </w:r>
          </w:p>
        </w:tc>
      </w:tr>
      <w:tr w:rsidR="00B30AD6" w14:paraId="3DE79DD6" w14:textId="034952FA" w:rsidTr="005C73B2">
        <w:trPr>
          <w:trHeight w:val="12293"/>
        </w:trPr>
        <w:tc>
          <w:tcPr>
            <w:tcW w:w="4959" w:type="dxa"/>
            <w:gridSpan w:val="2"/>
          </w:tcPr>
          <w:p w14:paraId="274C7B16" w14:textId="664964B1" w:rsidR="0073339D" w:rsidRPr="00FC2076" w:rsidDel="004601A3" w:rsidRDefault="0073339D" w:rsidP="0073339D">
            <w:pPr>
              <w:pStyle w:val="a4"/>
              <w:keepNext/>
              <w:widowControl w:val="0"/>
              <w:numPr>
                <w:ilvl w:val="0"/>
                <w:numId w:val="1"/>
              </w:numPr>
              <w:snapToGrid/>
              <w:ind w:leftChars="0"/>
              <w:jc w:val="both"/>
              <w:rPr>
                <w:del w:id="0" w:author="tabusa" w:date="2020-10-29T18:32:00Z"/>
                <w:b/>
                <w:bCs/>
                <w:sz w:val="22"/>
              </w:rPr>
            </w:pPr>
            <w:del w:id="1" w:author="tabusa" w:date="2020-10-29T18:32:00Z">
              <w:r w:rsidRPr="00FC2076" w:rsidDel="004601A3">
                <w:rPr>
                  <w:rFonts w:hint="eastAsia"/>
                  <w:b/>
                  <w:bCs/>
                  <w:sz w:val="22"/>
                </w:rPr>
                <w:lastRenderedPageBreak/>
                <w:delText>概要と目的</w:delText>
              </w:r>
            </w:del>
          </w:p>
          <w:p w14:paraId="3C1AD3B5" w14:textId="09A55E79" w:rsidR="0073339D" w:rsidDel="00F86F1C" w:rsidRDefault="0073339D" w:rsidP="0073339D">
            <w:pPr>
              <w:pStyle w:val="a4"/>
              <w:keepNext/>
              <w:widowControl w:val="0"/>
              <w:snapToGrid/>
              <w:ind w:leftChars="0" w:left="420" w:firstLineChars="100" w:firstLine="200"/>
              <w:jc w:val="both"/>
              <w:rPr>
                <w:del w:id="2" w:author="tabusa" w:date="2020-10-29T18:18:00Z"/>
                <w:szCs w:val="20"/>
              </w:rPr>
            </w:pPr>
            <w:del w:id="3" w:author="tabusa" w:date="2020-10-29T18:18:00Z">
              <w:r w:rsidRPr="00FC2076" w:rsidDel="00F86F1C">
                <w:rPr>
                  <w:rFonts w:hint="eastAsia"/>
                  <w:szCs w:val="20"/>
                </w:rPr>
                <w:delText>本研究は、学生の実習時間数を効率的に管理することができるシステムを開発する。また、集計におけるミスを減らし、教員の負担を減らすことができる。さらに、学生の計画的な単位取得を可能にすることを目的とする。</w:delText>
              </w:r>
            </w:del>
          </w:p>
          <w:p w14:paraId="4AE6654D" w14:textId="77777777" w:rsidR="0073339D" w:rsidRDefault="0073339D" w:rsidP="0073339D">
            <w:pPr>
              <w:pStyle w:val="a4"/>
              <w:keepNext/>
              <w:widowControl w:val="0"/>
              <w:snapToGrid/>
              <w:ind w:leftChars="0" w:left="420" w:firstLineChars="100" w:firstLine="200"/>
              <w:jc w:val="both"/>
              <w:rPr>
                <w:szCs w:val="20"/>
              </w:rPr>
            </w:pPr>
          </w:p>
          <w:p w14:paraId="321A22AE" w14:textId="77777777" w:rsidR="0073339D" w:rsidRPr="00FC2076" w:rsidRDefault="0073339D" w:rsidP="0073339D">
            <w:pPr>
              <w:pStyle w:val="a4"/>
              <w:keepNext/>
              <w:widowControl w:val="0"/>
              <w:numPr>
                <w:ilvl w:val="0"/>
                <w:numId w:val="1"/>
              </w:numPr>
              <w:snapToGrid/>
              <w:ind w:leftChars="0"/>
              <w:jc w:val="both"/>
              <w:rPr>
                <w:b/>
                <w:bCs/>
                <w:sz w:val="22"/>
              </w:rPr>
            </w:pPr>
            <w:commentRangeStart w:id="4"/>
            <w:r w:rsidRPr="00FC2076">
              <w:rPr>
                <w:rFonts w:hint="eastAsia"/>
                <w:b/>
                <w:bCs/>
                <w:sz w:val="22"/>
              </w:rPr>
              <w:t>背景</w:t>
            </w:r>
            <w:commentRangeEnd w:id="4"/>
            <w:r w:rsidR="00E80CE0">
              <w:rPr>
                <w:rStyle w:val="ad"/>
              </w:rPr>
              <w:commentReference w:id="4"/>
            </w:r>
          </w:p>
          <w:p w14:paraId="2FB1481A" w14:textId="5C8E70E8" w:rsidR="0073339D" w:rsidRDefault="0073339D" w:rsidP="0073339D">
            <w:pPr>
              <w:pStyle w:val="a4"/>
              <w:keepNext/>
              <w:widowControl w:val="0"/>
              <w:snapToGrid/>
              <w:ind w:leftChars="0" w:left="420" w:firstLineChars="100" w:firstLine="200"/>
              <w:jc w:val="both"/>
              <w:rPr>
                <w:ins w:id="5" w:author="tabusa" w:date="2020-10-29T18:18:00Z"/>
                <w:szCs w:val="20"/>
              </w:rPr>
            </w:pPr>
            <w:r w:rsidRPr="00FC2076">
              <w:rPr>
                <w:rFonts w:hint="eastAsia"/>
                <w:szCs w:val="20"/>
              </w:rPr>
              <w:t>本校では、地域の持つ課題をボランティア活動等の実体験によって解決を目指す選択科目がある。本科目は、</w:t>
            </w:r>
            <w:r w:rsidRPr="00FC2076">
              <w:rPr>
                <w:rFonts w:hint="eastAsia"/>
                <w:szCs w:val="20"/>
              </w:rPr>
              <w:t>3</w:t>
            </w:r>
            <w:r w:rsidRPr="00FC2076">
              <w:rPr>
                <w:rFonts w:hint="eastAsia"/>
                <w:szCs w:val="20"/>
              </w:rPr>
              <w:t>年もしくは</w:t>
            </w:r>
            <w:r w:rsidRPr="00FC2076">
              <w:rPr>
                <w:rFonts w:hint="eastAsia"/>
                <w:szCs w:val="20"/>
              </w:rPr>
              <w:t>2</w:t>
            </w:r>
            <w:r w:rsidRPr="00FC2076">
              <w:rPr>
                <w:rFonts w:hint="eastAsia"/>
                <w:szCs w:val="20"/>
              </w:rPr>
              <w:t>年間に</w:t>
            </w:r>
            <w:r w:rsidRPr="00FC2076">
              <w:rPr>
                <w:rFonts w:hint="eastAsia"/>
                <w:szCs w:val="20"/>
              </w:rPr>
              <w:t>30</w:t>
            </w:r>
            <w:r w:rsidRPr="00FC2076">
              <w:rPr>
                <w:rFonts w:hint="eastAsia"/>
                <w:szCs w:val="20"/>
              </w:rPr>
              <w:t>時間以上の実習を行う必要がある。実習は、校外や複数の教員が担当することもあり、最終年度に各教員が担当した</w:t>
            </w:r>
            <w:r w:rsidRPr="00FC2076">
              <w:rPr>
                <w:rFonts w:hint="eastAsia"/>
                <w:szCs w:val="20"/>
              </w:rPr>
              <w:t>E</w:t>
            </w:r>
            <w:r w:rsidRPr="00FC2076">
              <w:rPr>
                <w:szCs w:val="20"/>
              </w:rPr>
              <w:t>xcel</w:t>
            </w:r>
            <w:r w:rsidRPr="00FC2076">
              <w:rPr>
                <w:rFonts w:hint="eastAsia"/>
                <w:szCs w:val="20"/>
              </w:rPr>
              <w:t>ファイルを集計して単位認定を行っている。学生は、実習時間の累計を確認することができず、複数年かつ複数の教員が担当するための時間の管理が煩雑になり、ミスを生じる恐れがある。</w:t>
            </w:r>
            <w:del w:id="6" w:author="tabusa" w:date="2020-10-29T18:18:00Z">
              <w:r w:rsidRPr="00FC2076" w:rsidDel="00F86F1C">
                <w:rPr>
                  <w:rFonts w:hint="eastAsia"/>
                  <w:szCs w:val="20"/>
                </w:rPr>
                <w:delText>そこで、学生も教員も実習時間を効率的に確認、管理することができるシステムを開発する。</w:delText>
              </w:r>
            </w:del>
          </w:p>
          <w:p w14:paraId="28260A1F" w14:textId="6C2C542E" w:rsidR="00F86F1C" w:rsidRPr="004601A3" w:rsidRDefault="00F86F1C" w:rsidP="004601A3">
            <w:pPr>
              <w:pStyle w:val="a4"/>
              <w:keepNext/>
              <w:widowControl w:val="0"/>
              <w:snapToGrid/>
              <w:ind w:leftChars="0" w:left="420" w:firstLineChars="100" w:firstLine="200"/>
              <w:jc w:val="both"/>
              <w:rPr>
                <w:ins w:id="7" w:author="tabusa" w:date="2020-10-29T18:18:00Z"/>
                <w:szCs w:val="20"/>
              </w:rPr>
            </w:pPr>
            <w:ins w:id="8" w:author="tabusa" w:date="2020-10-29T18:18:00Z">
              <w:r w:rsidRPr="00FC2076">
                <w:rPr>
                  <w:rFonts w:hint="eastAsia"/>
                  <w:szCs w:val="20"/>
                </w:rPr>
                <w:t>本</w:t>
              </w:r>
            </w:ins>
            <w:ins w:id="9" w:author="tabusa" w:date="2020-10-29T18:22:00Z">
              <w:r w:rsidR="004601A3">
                <w:rPr>
                  <w:rFonts w:hint="eastAsia"/>
                  <w:szCs w:val="20"/>
                </w:rPr>
                <w:t>システム</w:t>
              </w:r>
            </w:ins>
            <w:ins w:id="10" w:author="tabusa" w:date="2020-10-29T18:18:00Z">
              <w:r w:rsidRPr="00FC2076">
                <w:rPr>
                  <w:rFonts w:hint="eastAsia"/>
                  <w:szCs w:val="20"/>
                </w:rPr>
                <w:t>は、学生の実習時間数を管理する</w:t>
              </w:r>
            </w:ins>
            <w:ins w:id="11" w:author="tabusa" w:date="2020-10-29T18:22:00Z">
              <w:r w:rsidR="004601A3">
                <w:rPr>
                  <w:rFonts w:hint="eastAsia"/>
                  <w:szCs w:val="20"/>
                </w:rPr>
                <w:t>管理サーバと</w:t>
              </w:r>
            </w:ins>
            <w:ins w:id="12" w:author="tabusa" w:date="2020-10-29T18:26:00Z">
              <w:r w:rsidR="004601A3">
                <w:rPr>
                  <w:rFonts w:hint="eastAsia"/>
                  <w:szCs w:val="20"/>
                </w:rPr>
                <w:t>、</w:t>
              </w:r>
            </w:ins>
            <w:ins w:id="13" w:author="tabusa" w:date="2020-10-29T18:22:00Z">
              <w:r w:rsidR="004601A3">
                <w:rPr>
                  <w:rFonts w:hint="eastAsia"/>
                  <w:szCs w:val="20"/>
                </w:rPr>
                <w:t>実習先で</w:t>
              </w:r>
            </w:ins>
            <w:ins w:id="14" w:author="tabusa" w:date="2020-10-29T18:24:00Z">
              <w:r w:rsidR="004601A3">
                <w:rPr>
                  <w:rFonts w:hint="eastAsia"/>
                  <w:szCs w:val="20"/>
                </w:rPr>
                <w:t>スマートフォン</w:t>
              </w:r>
            </w:ins>
            <w:ins w:id="15" w:author="tabusa" w:date="2020-10-29T18:26:00Z">
              <w:r w:rsidR="004601A3">
                <w:rPr>
                  <w:rFonts w:hint="eastAsia"/>
                  <w:szCs w:val="20"/>
                </w:rPr>
                <w:t>を用いて</w:t>
              </w:r>
            </w:ins>
            <w:ins w:id="16" w:author="tabusa" w:date="2020-10-29T18:23:00Z">
              <w:r w:rsidR="004601A3">
                <w:rPr>
                  <w:rFonts w:hint="eastAsia"/>
                  <w:szCs w:val="20"/>
                </w:rPr>
                <w:t>時間数を登録する時間登録アプリから構成される</w:t>
              </w:r>
            </w:ins>
            <w:ins w:id="17" w:author="tabusa" w:date="2020-10-29T18:18:00Z">
              <w:r w:rsidRPr="00FC2076">
                <w:rPr>
                  <w:rFonts w:hint="eastAsia"/>
                  <w:szCs w:val="20"/>
                </w:rPr>
                <w:t>。</w:t>
              </w:r>
            </w:ins>
            <w:ins w:id="18" w:author="tabusa" w:date="2020-10-29T18:23:00Z">
              <w:r w:rsidR="004601A3">
                <w:rPr>
                  <w:rFonts w:hint="eastAsia"/>
                  <w:szCs w:val="20"/>
                </w:rPr>
                <w:t>本研究では、</w:t>
              </w:r>
            </w:ins>
            <w:ins w:id="19" w:author="tabusa" w:date="2020-10-29T18:28:00Z">
              <w:r w:rsidR="004601A3">
                <w:rPr>
                  <w:rFonts w:hint="eastAsia"/>
                  <w:szCs w:val="20"/>
                </w:rPr>
                <w:t>バーコード</w:t>
              </w:r>
            </w:ins>
            <w:ins w:id="20" w:author="tabusa" w:date="2020-10-29T18:29:00Z">
              <w:r w:rsidR="004601A3">
                <w:rPr>
                  <w:rFonts w:hint="eastAsia"/>
                  <w:szCs w:val="20"/>
                </w:rPr>
                <w:t>情報と</w:t>
              </w:r>
            </w:ins>
            <w:ins w:id="21" w:author="tabusa" w:date="2020-10-29T18:24:00Z">
              <w:r w:rsidR="004601A3">
                <w:rPr>
                  <w:rFonts w:hint="eastAsia"/>
                  <w:szCs w:val="20"/>
                </w:rPr>
                <w:t>GPS</w:t>
              </w:r>
            </w:ins>
            <w:ins w:id="22" w:author="tabusa" w:date="2020-10-29T18:27:00Z">
              <w:r w:rsidR="004601A3">
                <w:rPr>
                  <w:rFonts w:hint="eastAsia"/>
                  <w:szCs w:val="20"/>
                </w:rPr>
                <w:t>から</w:t>
              </w:r>
            </w:ins>
            <w:ins w:id="23" w:author="tabusa" w:date="2020-10-29T18:25:00Z">
              <w:r w:rsidR="004601A3" w:rsidRPr="004601A3">
                <w:rPr>
                  <w:rFonts w:hint="eastAsia"/>
                  <w:szCs w:val="20"/>
                </w:rPr>
                <w:t>実習内容や時間を判別し</w:t>
              </w:r>
            </w:ins>
            <w:ins w:id="24" w:author="tabusa" w:date="2020-10-29T18:27:00Z">
              <w:r w:rsidR="004601A3">
                <w:rPr>
                  <w:rFonts w:hint="eastAsia"/>
                  <w:szCs w:val="20"/>
                </w:rPr>
                <w:t>、</w:t>
              </w:r>
            </w:ins>
            <w:ins w:id="25" w:author="tabusa" w:date="2020-10-29T18:25:00Z">
              <w:r w:rsidR="004601A3" w:rsidRPr="004601A3">
                <w:rPr>
                  <w:rFonts w:hint="eastAsia"/>
                  <w:szCs w:val="20"/>
                </w:rPr>
                <w:t>サーバにデータ</w:t>
              </w:r>
            </w:ins>
            <w:ins w:id="26" w:author="tabusa" w:date="2020-10-29T18:26:00Z">
              <w:r w:rsidR="004601A3" w:rsidRPr="004601A3">
                <w:rPr>
                  <w:rFonts w:hint="eastAsia"/>
                  <w:szCs w:val="20"/>
                </w:rPr>
                <w:t>を登録するアプリ開発を行う。</w:t>
              </w:r>
            </w:ins>
          </w:p>
          <w:p w14:paraId="5F8E6B31" w14:textId="77777777" w:rsidR="00F86F1C" w:rsidRPr="00FC2076" w:rsidRDefault="00F86F1C" w:rsidP="0073339D">
            <w:pPr>
              <w:pStyle w:val="a4"/>
              <w:keepNext/>
              <w:widowControl w:val="0"/>
              <w:snapToGrid/>
              <w:ind w:leftChars="0" w:left="420" w:firstLineChars="100" w:firstLine="200"/>
              <w:jc w:val="both"/>
              <w:rPr>
                <w:rFonts w:hint="eastAsia"/>
                <w:szCs w:val="20"/>
              </w:rPr>
            </w:pPr>
          </w:p>
          <w:p w14:paraId="3F27CD96" w14:textId="77777777" w:rsidR="0073339D" w:rsidRPr="00FC2076" w:rsidRDefault="0073339D" w:rsidP="0073339D">
            <w:pPr>
              <w:pStyle w:val="a4"/>
              <w:keepNext/>
              <w:widowControl w:val="0"/>
              <w:snapToGrid/>
              <w:ind w:leftChars="0" w:left="420"/>
              <w:jc w:val="both"/>
              <w:rPr>
                <w:szCs w:val="20"/>
              </w:rPr>
            </w:pPr>
          </w:p>
          <w:p w14:paraId="7506B98C" w14:textId="77777777" w:rsidR="0073339D" w:rsidRPr="00FC2076" w:rsidRDefault="0073339D" w:rsidP="0073339D">
            <w:pPr>
              <w:pStyle w:val="a4"/>
              <w:keepNext/>
              <w:widowControl w:val="0"/>
              <w:numPr>
                <w:ilvl w:val="0"/>
                <w:numId w:val="1"/>
              </w:numPr>
              <w:snapToGrid/>
              <w:ind w:leftChars="0"/>
              <w:jc w:val="both"/>
              <w:rPr>
                <w:b/>
                <w:bCs/>
                <w:sz w:val="22"/>
              </w:rPr>
            </w:pPr>
            <w:r w:rsidRPr="00FC2076">
              <w:rPr>
                <w:rFonts w:hint="eastAsia"/>
                <w:b/>
                <w:bCs/>
                <w:sz w:val="22"/>
              </w:rPr>
              <w:t>システム概要</w:t>
            </w:r>
          </w:p>
          <w:p w14:paraId="1E0929B2" w14:textId="0EFD85D0" w:rsidR="0073339D" w:rsidRDefault="0073339D" w:rsidP="0073339D">
            <w:pPr>
              <w:pStyle w:val="a4"/>
              <w:keepNext/>
              <w:widowControl w:val="0"/>
              <w:snapToGrid/>
              <w:ind w:leftChars="0" w:left="420" w:firstLineChars="100" w:firstLine="200"/>
              <w:jc w:val="both"/>
              <w:rPr>
                <w:szCs w:val="20"/>
              </w:rPr>
            </w:pPr>
            <w:r>
              <w:rPr>
                <w:rFonts w:hint="eastAsia"/>
                <w:szCs w:val="20"/>
              </w:rPr>
              <w:t>本</w:t>
            </w:r>
            <w:r w:rsidR="001F2537">
              <w:rPr>
                <w:szCs w:val="20"/>
              </w:rPr>
              <w:t>Android</w:t>
            </w:r>
            <w:r>
              <w:rPr>
                <w:rFonts w:hint="eastAsia"/>
                <w:szCs w:val="20"/>
              </w:rPr>
              <w:t>アプリ</w:t>
            </w:r>
            <w:r w:rsidRPr="00FC2076">
              <w:rPr>
                <w:rFonts w:hint="eastAsia"/>
                <w:szCs w:val="20"/>
              </w:rPr>
              <w:t>の構成図を図</w:t>
            </w:r>
            <w:r w:rsidRPr="00FC2076">
              <w:rPr>
                <w:rFonts w:hint="eastAsia"/>
                <w:szCs w:val="20"/>
              </w:rPr>
              <w:t>1</w:t>
            </w:r>
            <w:r w:rsidRPr="00FC2076">
              <w:rPr>
                <w:rFonts w:hint="eastAsia"/>
                <w:szCs w:val="20"/>
              </w:rPr>
              <w:t>に示す。実習時間の登録は、スマートフォン</w:t>
            </w:r>
            <w:r>
              <w:rPr>
                <w:rFonts w:hint="eastAsia"/>
                <w:szCs w:val="20"/>
              </w:rPr>
              <w:t>でアプリを用いて行う。アプリの機能は、</w:t>
            </w:r>
            <w:r w:rsidRPr="00FC2076">
              <w:rPr>
                <w:rFonts w:hint="eastAsia"/>
                <w:szCs w:val="20"/>
              </w:rPr>
              <w:t>利用者機能</w:t>
            </w:r>
            <w:r>
              <w:rPr>
                <w:rFonts w:hint="eastAsia"/>
                <w:szCs w:val="20"/>
              </w:rPr>
              <w:t>だけ</w:t>
            </w:r>
            <w:r w:rsidRPr="00FC2076">
              <w:rPr>
                <w:rFonts w:hint="eastAsia"/>
                <w:szCs w:val="20"/>
              </w:rPr>
              <w:t>とする。</w:t>
            </w:r>
            <w:r>
              <w:rPr>
                <w:rFonts w:hint="eastAsia"/>
                <w:szCs w:val="20"/>
              </w:rPr>
              <w:t>利用者機能では、本人の実習時間を管理者からバーコードを読み取って登録</w:t>
            </w:r>
            <w:r w:rsidRPr="00FC2076">
              <w:rPr>
                <w:rFonts w:hint="eastAsia"/>
                <w:szCs w:val="20"/>
              </w:rPr>
              <w:t>機能である。</w:t>
            </w:r>
            <w:del w:id="27" w:author="tabusa" w:date="2020-10-29T18:29:00Z">
              <w:r w:rsidRPr="00FC2076" w:rsidDel="004601A3">
                <w:rPr>
                  <w:rFonts w:hint="eastAsia"/>
                  <w:szCs w:val="20"/>
                </w:rPr>
                <w:delText>管理者機能は</w:delText>
              </w:r>
              <w:r w:rsidRPr="00FC2076" w:rsidDel="004601A3">
                <w:rPr>
                  <w:rFonts w:hint="eastAsia"/>
                  <w:szCs w:val="20"/>
                </w:rPr>
                <w:delText>P</w:delText>
              </w:r>
              <w:r w:rsidRPr="00FC2076" w:rsidDel="004601A3">
                <w:rPr>
                  <w:szCs w:val="20"/>
                </w:rPr>
                <w:delText>C</w:delText>
              </w:r>
              <w:r w:rsidRPr="00FC2076" w:rsidDel="004601A3">
                <w:rPr>
                  <w:rFonts w:hint="eastAsia"/>
                  <w:szCs w:val="20"/>
                </w:rPr>
                <w:delText>から、利用者機能はスマートフォンからアクセスすることができる。</w:delText>
              </w:r>
            </w:del>
            <w:r w:rsidRPr="00FC2076">
              <w:rPr>
                <w:rFonts w:hint="eastAsia"/>
                <w:szCs w:val="20"/>
              </w:rPr>
              <w:t>これらの</w:t>
            </w:r>
            <w:r>
              <w:rPr>
                <w:szCs w:val="20"/>
              </w:rPr>
              <w:t>Android</w:t>
            </w:r>
            <w:r>
              <w:rPr>
                <w:rFonts w:hint="eastAsia"/>
                <w:szCs w:val="20"/>
              </w:rPr>
              <w:t>アプリ</w:t>
            </w:r>
            <w:r w:rsidRPr="00FC2076">
              <w:rPr>
                <w:rFonts w:hint="eastAsia"/>
                <w:szCs w:val="20"/>
              </w:rPr>
              <w:t>は、</w:t>
            </w:r>
            <w:r>
              <w:rPr>
                <w:szCs w:val="20"/>
              </w:rPr>
              <w:t xml:space="preserve">Java, </w:t>
            </w:r>
            <w:r w:rsidR="00515965">
              <w:rPr>
                <w:szCs w:val="20"/>
              </w:rPr>
              <w:t xml:space="preserve">Json, </w:t>
            </w:r>
            <w:r>
              <w:rPr>
                <w:szCs w:val="20"/>
              </w:rPr>
              <w:t xml:space="preserve">PHP, </w:t>
            </w:r>
            <w:r w:rsidR="00515965">
              <w:rPr>
                <w:szCs w:val="20"/>
              </w:rPr>
              <w:t xml:space="preserve"> </w:t>
            </w:r>
            <w:r w:rsidRPr="00FC2076">
              <w:rPr>
                <w:rFonts w:hint="eastAsia"/>
                <w:szCs w:val="20"/>
              </w:rPr>
              <w:t>M</w:t>
            </w:r>
            <w:r w:rsidRPr="00FC2076">
              <w:rPr>
                <w:szCs w:val="20"/>
              </w:rPr>
              <w:t>ySQL</w:t>
            </w:r>
            <w:r w:rsidRPr="00FC2076">
              <w:rPr>
                <w:rFonts w:hint="eastAsia"/>
                <w:szCs w:val="20"/>
              </w:rPr>
              <w:t>を使用して開発する。</w:t>
            </w:r>
          </w:p>
          <w:p w14:paraId="4D24653D" w14:textId="77777777" w:rsidR="001444BC" w:rsidRDefault="001444BC" w:rsidP="0073339D">
            <w:pPr>
              <w:pStyle w:val="a4"/>
              <w:keepNext/>
              <w:widowControl w:val="0"/>
              <w:snapToGrid/>
              <w:ind w:leftChars="0" w:left="420" w:firstLineChars="100" w:firstLine="200"/>
              <w:jc w:val="both"/>
              <w:rPr>
                <w:szCs w:val="20"/>
              </w:rPr>
            </w:pPr>
          </w:p>
          <w:p w14:paraId="5A10C972" w14:textId="77777777" w:rsidR="00D01D03" w:rsidRDefault="00D01D03" w:rsidP="0073339D">
            <w:pPr>
              <w:pStyle w:val="a4"/>
              <w:keepNext/>
              <w:widowControl w:val="0"/>
              <w:snapToGrid/>
              <w:ind w:leftChars="0" w:left="420" w:firstLineChars="100" w:firstLine="200"/>
              <w:jc w:val="both"/>
              <w:rPr>
                <w:szCs w:val="20"/>
              </w:rPr>
            </w:pPr>
          </w:p>
          <w:p w14:paraId="084CB825" w14:textId="2372DA78" w:rsidR="001444BC" w:rsidRDefault="00D01D03" w:rsidP="0073339D">
            <w:pPr>
              <w:pStyle w:val="a4"/>
              <w:keepNext/>
              <w:widowControl w:val="0"/>
              <w:snapToGrid/>
              <w:ind w:leftChars="0" w:left="420" w:firstLineChars="100" w:firstLine="200"/>
              <w:jc w:val="both"/>
              <w:rPr>
                <w:szCs w:val="20"/>
              </w:rPr>
            </w:pPr>
            <w:commentRangeStart w:id="28"/>
            <w:r>
              <w:rPr>
                <w:noProof/>
                <w:lang w:bidi="th-TH"/>
              </w:rPr>
              <w:drawing>
                <wp:inline distT="0" distB="0" distL="0" distR="0" wp14:anchorId="0833FFB8" wp14:editId="4DE5EC51">
                  <wp:extent cx="2666365" cy="1717040"/>
                  <wp:effectExtent l="0" t="0" r="635" b="10160"/>
                  <wp:docPr id="3" name="図 3" descr="スクリーンショット%202020-10-22%2011.0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20-10-22%2011.06.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086" cy="1741975"/>
                          </a:xfrm>
                          <a:prstGeom prst="rect">
                            <a:avLst/>
                          </a:prstGeom>
                          <a:noFill/>
                          <a:ln>
                            <a:noFill/>
                          </a:ln>
                        </pic:spPr>
                      </pic:pic>
                    </a:graphicData>
                  </a:graphic>
                </wp:inline>
              </w:drawing>
            </w:r>
            <w:commentRangeEnd w:id="28"/>
            <w:r w:rsidR="004601A3">
              <w:rPr>
                <w:rStyle w:val="ad"/>
              </w:rPr>
              <w:commentReference w:id="28"/>
            </w:r>
          </w:p>
          <w:p w14:paraId="7EA35119" w14:textId="7A4F94EA" w:rsidR="004D3B68" w:rsidRPr="004D2470" w:rsidRDefault="004D3B68" w:rsidP="004D2470">
            <w:pPr>
              <w:keepNext/>
              <w:widowControl w:val="0"/>
              <w:snapToGrid/>
              <w:jc w:val="both"/>
              <w:rPr>
                <w:szCs w:val="20"/>
              </w:rPr>
            </w:pPr>
          </w:p>
          <w:p w14:paraId="3D493E4B" w14:textId="4F34A100" w:rsidR="0073339D" w:rsidRPr="001444BC" w:rsidRDefault="0073339D" w:rsidP="001444BC">
            <w:pPr>
              <w:pStyle w:val="a4"/>
              <w:keepNext/>
              <w:widowControl w:val="0"/>
              <w:snapToGrid/>
              <w:ind w:leftChars="0" w:left="420"/>
              <w:jc w:val="center"/>
              <w:rPr>
                <w:b/>
                <w:bCs/>
                <w:szCs w:val="20"/>
              </w:rPr>
            </w:pPr>
            <w:r w:rsidRPr="001444BC">
              <w:rPr>
                <w:rFonts w:hint="eastAsia"/>
                <w:b/>
                <w:bCs/>
                <w:szCs w:val="20"/>
              </w:rPr>
              <w:t>図</w:t>
            </w:r>
            <w:r w:rsidRPr="001444BC">
              <w:rPr>
                <w:rFonts w:hint="eastAsia"/>
                <w:b/>
                <w:bCs/>
                <w:szCs w:val="20"/>
              </w:rPr>
              <w:t>1</w:t>
            </w:r>
            <w:r w:rsidRPr="001444BC">
              <w:rPr>
                <w:rFonts w:hint="eastAsia"/>
                <w:b/>
                <w:bCs/>
                <w:szCs w:val="20"/>
              </w:rPr>
              <w:t xml:space="preserve">　アプリの構成図</w:t>
            </w:r>
          </w:p>
        </w:tc>
        <w:tc>
          <w:tcPr>
            <w:tcW w:w="4680" w:type="dxa"/>
          </w:tcPr>
          <w:p w14:paraId="71687D0A" w14:textId="77777777" w:rsidR="0073339D" w:rsidRPr="00FC2076" w:rsidRDefault="0073339D" w:rsidP="0073339D">
            <w:pPr>
              <w:pStyle w:val="a4"/>
              <w:keepNext/>
              <w:widowControl w:val="0"/>
              <w:numPr>
                <w:ilvl w:val="0"/>
                <w:numId w:val="2"/>
              </w:numPr>
              <w:snapToGrid/>
              <w:ind w:leftChars="0"/>
              <w:jc w:val="both"/>
              <w:rPr>
                <w:b/>
                <w:bCs/>
                <w:sz w:val="22"/>
              </w:rPr>
            </w:pPr>
            <w:commentRangeStart w:id="29"/>
            <w:r w:rsidRPr="00FC2076">
              <w:rPr>
                <w:rFonts w:hint="eastAsia"/>
                <w:b/>
                <w:bCs/>
                <w:sz w:val="22"/>
              </w:rPr>
              <w:t>利用者機能</w:t>
            </w:r>
            <w:commentRangeEnd w:id="29"/>
            <w:r w:rsidR="00E80CE0">
              <w:rPr>
                <w:rStyle w:val="ad"/>
              </w:rPr>
              <w:commentReference w:id="29"/>
            </w:r>
          </w:p>
          <w:p w14:paraId="5091CC36" w14:textId="77777777" w:rsidR="0073339D" w:rsidRPr="00FC2076" w:rsidRDefault="0073339D" w:rsidP="0073339D">
            <w:pPr>
              <w:pStyle w:val="a4"/>
              <w:keepNext/>
              <w:widowControl w:val="0"/>
              <w:snapToGrid/>
              <w:ind w:leftChars="0" w:left="420"/>
              <w:jc w:val="both"/>
              <w:rPr>
                <w:szCs w:val="20"/>
              </w:rPr>
            </w:pPr>
            <w:r>
              <w:rPr>
                <w:rFonts w:hint="eastAsia"/>
                <w:b/>
                <w:bCs/>
                <w:sz w:val="21"/>
                <w:szCs w:val="18"/>
              </w:rPr>
              <w:t xml:space="preserve">　</w:t>
            </w:r>
            <w:r w:rsidRPr="00FC2076">
              <w:rPr>
                <w:rFonts w:hint="eastAsia"/>
                <w:szCs w:val="20"/>
              </w:rPr>
              <w:t>利用者は次のような機能を利用することができる。</w:t>
            </w:r>
          </w:p>
          <w:p w14:paraId="04541CE5" w14:textId="77777777" w:rsidR="0073339D" w:rsidRPr="00FC2076" w:rsidRDefault="0073339D" w:rsidP="0073339D">
            <w:pPr>
              <w:pStyle w:val="a4"/>
              <w:keepNext/>
              <w:widowControl w:val="0"/>
              <w:numPr>
                <w:ilvl w:val="0"/>
                <w:numId w:val="3"/>
              </w:numPr>
              <w:snapToGrid/>
              <w:ind w:leftChars="0"/>
              <w:jc w:val="both"/>
              <w:rPr>
                <w:szCs w:val="20"/>
              </w:rPr>
            </w:pPr>
            <w:r w:rsidRPr="00FC2076">
              <w:rPr>
                <w:rFonts w:hint="eastAsia"/>
                <w:szCs w:val="20"/>
              </w:rPr>
              <w:t>新規登録機能</w:t>
            </w:r>
          </w:p>
          <w:p w14:paraId="29E53889" w14:textId="77777777" w:rsidR="0073339D" w:rsidRDefault="0073339D" w:rsidP="0073339D">
            <w:pPr>
              <w:pStyle w:val="a4"/>
              <w:keepNext/>
              <w:widowControl w:val="0"/>
              <w:snapToGrid/>
              <w:ind w:leftChars="0" w:firstLineChars="100" w:firstLine="200"/>
              <w:jc w:val="both"/>
              <w:rPr>
                <w:szCs w:val="20"/>
              </w:rPr>
            </w:pPr>
            <w:r w:rsidRPr="00FC2076">
              <w:rPr>
                <w:rFonts w:hint="eastAsia"/>
                <w:szCs w:val="20"/>
              </w:rPr>
              <w:t>本科目を受講する学生が</w:t>
            </w:r>
            <w:r w:rsidRPr="00FC2076">
              <w:rPr>
                <w:rFonts w:hint="eastAsia"/>
                <w:szCs w:val="20"/>
              </w:rPr>
              <w:t>I</w:t>
            </w:r>
            <w:r w:rsidRPr="00FC2076">
              <w:rPr>
                <w:szCs w:val="20"/>
              </w:rPr>
              <w:t>D</w:t>
            </w:r>
            <w:r w:rsidRPr="00FC2076">
              <w:rPr>
                <w:rFonts w:hint="eastAsia"/>
                <w:szCs w:val="20"/>
              </w:rPr>
              <w:t>とパスワードを設定し、本システムを利用することができる。</w:t>
            </w:r>
          </w:p>
          <w:p w14:paraId="59B6B436" w14:textId="77777777" w:rsidR="0073339D" w:rsidRPr="00FC2076" w:rsidRDefault="0073339D" w:rsidP="0073339D">
            <w:pPr>
              <w:pStyle w:val="a4"/>
              <w:keepNext/>
              <w:widowControl w:val="0"/>
              <w:numPr>
                <w:ilvl w:val="0"/>
                <w:numId w:val="3"/>
              </w:numPr>
              <w:snapToGrid/>
              <w:ind w:leftChars="0"/>
              <w:jc w:val="both"/>
              <w:rPr>
                <w:szCs w:val="20"/>
              </w:rPr>
            </w:pPr>
            <w:r>
              <w:rPr>
                <w:rFonts w:hint="eastAsia"/>
                <w:szCs w:val="20"/>
              </w:rPr>
              <w:t>ログイン</w:t>
            </w:r>
            <w:r w:rsidRPr="00FC2076">
              <w:rPr>
                <w:rFonts w:hint="eastAsia"/>
                <w:szCs w:val="20"/>
              </w:rPr>
              <w:t>機能</w:t>
            </w:r>
          </w:p>
          <w:p w14:paraId="512C70A8" w14:textId="77777777" w:rsidR="0073339D" w:rsidRPr="00B61ED7" w:rsidRDefault="0073339D" w:rsidP="0073339D">
            <w:pPr>
              <w:pStyle w:val="a4"/>
              <w:keepNext/>
              <w:widowControl w:val="0"/>
              <w:snapToGrid/>
              <w:ind w:leftChars="0"/>
              <w:jc w:val="both"/>
              <w:rPr>
                <w:szCs w:val="20"/>
              </w:rPr>
            </w:pPr>
            <w:r>
              <w:rPr>
                <w:szCs w:val="20"/>
              </w:rPr>
              <w:t>WEB</w:t>
            </w:r>
            <w:r>
              <w:rPr>
                <w:rFonts w:hint="eastAsia"/>
                <w:szCs w:val="20"/>
              </w:rPr>
              <w:t>ページから登録したユーザーでもユーザー</w:t>
            </w:r>
            <w:r>
              <w:rPr>
                <w:szCs w:val="20"/>
              </w:rPr>
              <w:t>ID</w:t>
            </w:r>
            <w:r>
              <w:rPr>
                <w:rFonts w:hint="eastAsia"/>
                <w:szCs w:val="20"/>
              </w:rPr>
              <w:t>とパスワードを用いて、このアプリをログインして使えるようにする。</w:t>
            </w:r>
          </w:p>
          <w:p w14:paraId="30EAAC3B" w14:textId="77777777" w:rsidR="0073339D" w:rsidRPr="00FC2076" w:rsidRDefault="0073339D" w:rsidP="0073339D">
            <w:pPr>
              <w:pStyle w:val="a4"/>
              <w:keepNext/>
              <w:widowControl w:val="0"/>
              <w:numPr>
                <w:ilvl w:val="0"/>
                <w:numId w:val="3"/>
              </w:numPr>
              <w:snapToGrid/>
              <w:ind w:leftChars="0"/>
              <w:jc w:val="both"/>
              <w:rPr>
                <w:szCs w:val="20"/>
              </w:rPr>
            </w:pPr>
            <w:r w:rsidRPr="00FC2076">
              <w:rPr>
                <w:rFonts w:hint="eastAsia"/>
                <w:szCs w:val="20"/>
              </w:rPr>
              <w:t>実習時間登録機能</w:t>
            </w:r>
          </w:p>
          <w:p w14:paraId="35DE2D0C" w14:textId="585E165B" w:rsidR="0073339D" w:rsidRPr="003844CB" w:rsidRDefault="0073339D" w:rsidP="0073339D">
            <w:pPr>
              <w:pStyle w:val="a4"/>
              <w:keepNext/>
              <w:widowControl w:val="0"/>
              <w:snapToGrid/>
              <w:ind w:leftChars="0"/>
              <w:jc w:val="both"/>
              <w:rPr>
                <w:szCs w:val="20"/>
              </w:rPr>
            </w:pPr>
            <w:r w:rsidRPr="00FC2076">
              <w:rPr>
                <w:rFonts w:hint="eastAsia"/>
                <w:szCs w:val="20"/>
              </w:rPr>
              <w:t>実習</w:t>
            </w:r>
            <w:r>
              <w:rPr>
                <w:rFonts w:hint="eastAsia"/>
                <w:szCs w:val="20"/>
              </w:rPr>
              <w:t>者が多い場合には自習</w:t>
            </w:r>
            <w:r w:rsidR="00E93FB8">
              <w:rPr>
                <w:rFonts w:hint="eastAsia"/>
                <w:szCs w:val="20"/>
              </w:rPr>
              <w:t>時間</w:t>
            </w:r>
            <w:r>
              <w:rPr>
                <w:rFonts w:hint="eastAsia"/>
                <w:szCs w:val="20"/>
              </w:rPr>
              <w:t>登録ときに</w:t>
            </w:r>
            <w:r w:rsidR="008D29E1">
              <w:rPr>
                <w:rFonts w:hint="eastAsia"/>
                <w:szCs w:val="20"/>
              </w:rPr>
              <w:t>自習者は</w:t>
            </w:r>
            <w:r w:rsidR="00E93FB8">
              <w:rPr>
                <w:rFonts w:hint="eastAsia"/>
                <w:szCs w:val="20"/>
              </w:rPr>
              <w:t>管理者からバーコードに</w:t>
            </w:r>
            <w:r w:rsidRPr="003844CB">
              <w:rPr>
                <w:rFonts w:hint="eastAsia"/>
                <w:szCs w:val="20"/>
              </w:rPr>
              <w:t>スマートフォン</w:t>
            </w:r>
            <w:r>
              <w:rPr>
                <w:rFonts w:hint="eastAsia"/>
                <w:szCs w:val="20"/>
              </w:rPr>
              <w:t>を用いてアプリから</w:t>
            </w:r>
            <w:r w:rsidR="00662B46">
              <w:rPr>
                <w:rFonts w:hint="eastAsia"/>
                <w:szCs w:val="20"/>
              </w:rPr>
              <w:t>この</w:t>
            </w:r>
            <w:r>
              <w:rPr>
                <w:rFonts w:hint="eastAsia"/>
                <w:szCs w:val="20"/>
              </w:rPr>
              <w:t>バーコードを読み取って登録する</w:t>
            </w:r>
            <w:r w:rsidRPr="003844CB">
              <w:rPr>
                <w:rFonts w:hint="eastAsia"/>
                <w:szCs w:val="20"/>
              </w:rPr>
              <w:t>。</w:t>
            </w:r>
          </w:p>
          <w:p w14:paraId="2773087E" w14:textId="77777777" w:rsidR="0073339D" w:rsidRPr="00FC2076" w:rsidRDefault="0073339D" w:rsidP="0073339D">
            <w:pPr>
              <w:pStyle w:val="a4"/>
              <w:keepNext/>
              <w:widowControl w:val="0"/>
              <w:snapToGrid/>
              <w:ind w:leftChars="0"/>
              <w:jc w:val="both"/>
              <w:rPr>
                <w:szCs w:val="20"/>
              </w:rPr>
            </w:pPr>
          </w:p>
          <w:p w14:paraId="0319892B" w14:textId="77777777" w:rsidR="0073339D" w:rsidRDefault="0073339D" w:rsidP="0073339D">
            <w:pPr>
              <w:pStyle w:val="a4"/>
              <w:keepNext/>
              <w:numPr>
                <w:ilvl w:val="0"/>
                <w:numId w:val="2"/>
              </w:numPr>
              <w:ind w:leftChars="0"/>
              <w:rPr>
                <w:b/>
                <w:bCs/>
                <w:sz w:val="22"/>
              </w:rPr>
            </w:pPr>
            <w:commentRangeStart w:id="30"/>
            <w:r w:rsidRPr="00FC2076">
              <w:rPr>
                <w:rFonts w:hint="eastAsia"/>
                <w:b/>
                <w:bCs/>
                <w:sz w:val="22"/>
              </w:rPr>
              <w:t>今後の課題</w:t>
            </w:r>
            <w:commentRangeEnd w:id="30"/>
            <w:r w:rsidR="00E80CE0">
              <w:rPr>
                <w:rStyle w:val="ad"/>
              </w:rPr>
              <w:commentReference w:id="30"/>
            </w:r>
          </w:p>
          <w:p w14:paraId="45F5C5D5" w14:textId="7DCED72B" w:rsidR="00A802F8" w:rsidRPr="00C634FA" w:rsidRDefault="00A802F8" w:rsidP="00A802F8">
            <w:pPr>
              <w:pStyle w:val="a4"/>
              <w:keepNext/>
              <w:ind w:leftChars="0" w:left="420"/>
              <w:rPr>
                <w:szCs w:val="20"/>
              </w:rPr>
            </w:pPr>
            <w:r w:rsidRPr="00C634FA">
              <w:rPr>
                <w:rFonts w:hint="eastAsia"/>
                <w:szCs w:val="20"/>
              </w:rPr>
              <w:t>バーコードを読み取る機能の完成</w:t>
            </w:r>
          </w:p>
          <w:p w14:paraId="05AFDD5D" w14:textId="7B210908" w:rsidR="0073339D" w:rsidRPr="00C634FA" w:rsidRDefault="006061C6" w:rsidP="0073339D">
            <w:pPr>
              <w:pStyle w:val="a4"/>
              <w:keepNext/>
              <w:ind w:leftChars="0" w:left="420"/>
              <w:rPr>
                <w:szCs w:val="20"/>
              </w:rPr>
            </w:pPr>
            <w:r>
              <w:rPr>
                <w:rFonts w:hint="eastAsia"/>
                <w:szCs w:val="20"/>
              </w:rPr>
              <w:t>利用者がわかりやすい</w:t>
            </w:r>
            <w:r>
              <w:rPr>
                <w:rFonts w:hint="eastAsia"/>
                <w:szCs w:val="20"/>
              </w:rPr>
              <w:t>UI</w:t>
            </w:r>
            <w:r>
              <w:rPr>
                <w:rFonts w:hint="eastAsia"/>
                <w:szCs w:val="20"/>
              </w:rPr>
              <w:t>の作成</w:t>
            </w:r>
          </w:p>
          <w:p w14:paraId="46CBE8BE" w14:textId="77777777" w:rsidR="0073339D" w:rsidRPr="00C634FA" w:rsidRDefault="0073339D" w:rsidP="0073339D">
            <w:pPr>
              <w:pStyle w:val="a4"/>
              <w:keepNext/>
              <w:ind w:leftChars="0" w:left="420"/>
              <w:rPr>
                <w:szCs w:val="20"/>
              </w:rPr>
            </w:pPr>
            <w:r w:rsidRPr="00C634FA">
              <w:rPr>
                <w:rFonts w:hint="eastAsia"/>
                <w:szCs w:val="20"/>
              </w:rPr>
              <w:t>論文の完成</w:t>
            </w:r>
          </w:p>
          <w:p w14:paraId="17AC9516" w14:textId="77777777" w:rsidR="0073339D" w:rsidRPr="001B1D4C" w:rsidRDefault="0073339D" w:rsidP="0073339D">
            <w:pPr>
              <w:pStyle w:val="a4"/>
              <w:keepNext/>
              <w:ind w:leftChars="0" w:left="420"/>
              <w:rPr>
                <w:szCs w:val="20"/>
              </w:rPr>
            </w:pPr>
          </w:p>
          <w:p w14:paraId="52E02FE7" w14:textId="77777777" w:rsidR="0073339D" w:rsidRPr="00FC2076" w:rsidRDefault="0073339D" w:rsidP="0073339D">
            <w:pPr>
              <w:pStyle w:val="a4"/>
              <w:keepNext/>
              <w:numPr>
                <w:ilvl w:val="0"/>
                <w:numId w:val="2"/>
              </w:numPr>
              <w:ind w:leftChars="0"/>
              <w:rPr>
                <w:b/>
                <w:bCs/>
                <w:sz w:val="22"/>
              </w:rPr>
            </w:pPr>
            <w:r w:rsidRPr="00FC2076">
              <w:rPr>
                <w:rFonts w:hint="eastAsia"/>
                <w:b/>
                <w:bCs/>
                <w:sz w:val="22"/>
              </w:rPr>
              <w:t>終わりに</w:t>
            </w:r>
          </w:p>
          <w:p w14:paraId="2F00E982" w14:textId="328DF87A" w:rsidR="0073339D" w:rsidRPr="002D5446" w:rsidRDefault="00203BEB" w:rsidP="00760AB6">
            <w:pPr>
              <w:pStyle w:val="a4"/>
              <w:keepNext/>
              <w:ind w:leftChars="0" w:left="420" w:firstLineChars="100" w:firstLine="200"/>
            </w:pPr>
            <w:r>
              <w:rPr>
                <w:rFonts w:hint="eastAsia"/>
                <w:szCs w:val="20"/>
              </w:rPr>
              <w:t>本アプリ</w:t>
            </w:r>
            <w:r w:rsidR="0073339D" w:rsidRPr="00FC2076">
              <w:rPr>
                <w:rFonts w:hint="eastAsia"/>
                <w:szCs w:val="20"/>
              </w:rPr>
              <w:t>は、</w:t>
            </w:r>
            <w:r w:rsidR="00457781">
              <w:rPr>
                <w:rFonts w:hint="eastAsia"/>
                <w:szCs w:val="20"/>
              </w:rPr>
              <w:t>学生</w:t>
            </w:r>
            <w:ins w:id="31" w:author="tabusa" w:date="2020-10-29T18:34:00Z">
              <w:r w:rsidR="00E80CE0">
                <w:rPr>
                  <w:rFonts w:hint="eastAsia"/>
                  <w:szCs w:val="20"/>
                </w:rPr>
                <w:t>が</w:t>
              </w:r>
            </w:ins>
            <w:del w:id="32" w:author="tabusa" w:date="2020-10-29T18:34:00Z">
              <w:r w:rsidR="00457781" w:rsidDel="00E80CE0">
                <w:rPr>
                  <w:rFonts w:hint="eastAsia"/>
                  <w:szCs w:val="20"/>
                </w:rPr>
                <w:delText>は</w:delText>
              </w:r>
            </w:del>
            <w:r w:rsidR="00457781">
              <w:rPr>
                <w:rFonts w:hint="eastAsia"/>
                <w:szCs w:val="20"/>
              </w:rPr>
              <w:t>自由に自習時間を登録できないように</w:t>
            </w:r>
            <w:del w:id="33" w:author="tabusa" w:date="2020-10-29T18:35:00Z">
              <w:r w:rsidR="00457781" w:rsidDel="00E80CE0">
                <w:rPr>
                  <w:rFonts w:hint="eastAsia"/>
                  <w:szCs w:val="20"/>
                </w:rPr>
                <w:delText>管理者から</w:delText>
              </w:r>
            </w:del>
            <w:r w:rsidR="00457781">
              <w:rPr>
                <w:rFonts w:hint="eastAsia"/>
                <w:szCs w:val="20"/>
              </w:rPr>
              <w:t>バーコード</w:t>
            </w:r>
            <w:ins w:id="34" w:author="tabusa" w:date="2020-10-29T18:35:00Z">
              <w:r w:rsidR="00E80CE0">
                <w:rPr>
                  <w:rFonts w:hint="eastAsia"/>
                  <w:szCs w:val="20"/>
                </w:rPr>
                <w:t>を</w:t>
              </w:r>
            </w:ins>
            <w:del w:id="35" w:author="tabusa" w:date="2020-10-29T18:35:00Z">
              <w:r w:rsidR="00457781" w:rsidDel="00E80CE0">
                <w:rPr>
                  <w:rFonts w:hint="eastAsia"/>
                  <w:szCs w:val="20"/>
                </w:rPr>
                <w:delText>に</w:delText>
              </w:r>
            </w:del>
            <w:r w:rsidR="008E40A8" w:rsidRPr="00FC2076">
              <w:rPr>
                <w:rFonts w:hint="eastAsia"/>
                <w:szCs w:val="20"/>
              </w:rPr>
              <w:t>スマートフォン</w:t>
            </w:r>
            <w:ins w:id="36" w:author="tabusa" w:date="2020-10-29T18:35:00Z">
              <w:r w:rsidR="00E80CE0">
                <w:rPr>
                  <w:rFonts w:hint="eastAsia"/>
                  <w:szCs w:val="20"/>
                </w:rPr>
                <w:t>で</w:t>
              </w:r>
            </w:ins>
            <w:del w:id="37" w:author="tabusa" w:date="2020-10-29T18:35:00Z">
              <w:r w:rsidR="00192D7F" w:rsidDel="00E80CE0">
                <w:rPr>
                  <w:rFonts w:hint="eastAsia"/>
                  <w:szCs w:val="20"/>
                </w:rPr>
                <w:delText>を</w:delText>
              </w:r>
            </w:del>
            <w:r w:rsidR="00192D7F">
              <w:rPr>
                <w:rFonts w:hint="eastAsia"/>
                <w:szCs w:val="20"/>
              </w:rPr>
              <w:t>読み取</w:t>
            </w:r>
            <w:ins w:id="38" w:author="tabusa" w:date="2020-10-29T18:35:00Z">
              <w:r w:rsidR="00E80CE0">
                <w:rPr>
                  <w:rFonts w:hint="eastAsia"/>
                  <w:szCs w:val="20"/>
                </w:rPr>
                <w:t>らないと、</w:t>
              </w:r>
            </w:ins>
            <w:del w:id="39" w:author="tabusa" w:date="2020-10-29T18:35:00Z">
              <w:r w:rsidR="00192D7F" w:rsidDel="00E80CE0">
                <w:rPr>
                  <w:rFonts w:hint="eastAsia"/>
                  <w:szCs w:val="20"/>
                </w:rPr>
                <w:delText>って</w:delText>
              </w:r>
              <w:r w:rsidR="008E40A8" w:rsidDel="00E80CE0">
                <w:rPr>
                  <w:rFonts w:hint="eastAsia"/>
                  <w:szCs w:val="20"/>
                </w:rPr>
                <w:delText>しか</w:delText>
              </w:r>
            </w:del>
            <w:r w:rsidR="008E40A8">
              <w:rPr>
                <w:rFonts w:hint="eastAsia"/>
                <w:szCs w:val="20"/>
              </w:rPr>
              <w:t>登録できない</w:t>
            </w:r>
            <w:del w:id="40" w:author="tabusa" w:date="2020-10-29T18:35:00Z">
              <w:r w:rsidR="008E40A8" w:rsidDel="00E80CE0">
                <w:rPr>
                  <w:rFonts w:hint="eastAsia"/>
                  <w:szCs w:val="20"/>
                </w:rPr>
                <w:delText>とする</w:delText>
              </w:r>
            </w:del>
            <w:r w:rsidR="008E40A8">
              <w:rPr>
                <w:rFonts w:hint="eastAsia"/>
                <w:szCs w:val="20"/>
              </w:rPr>
              <w:t>。</w:t>
            </w:r>
            <w:del w:id="41" w:author="tabusa" w:date="2020-10-29T18:37:00Z">
              <w:r w:rsidR="0073339D" w:rsidRPr="00FC2076" w:rsidDel="00E80CE0">
                <w:rPr>
                  <w:rFonts w:hint="eastAsia"/>
                  <w:szCs w:val="20"/>
                </w:rPr>
                <w:delText>認証の方式は、スマートフォンを提案し、</w:delText>
              </w:r>
              <w:r w:rsidR="00081EB0" w:rsidRPr="00081EB0" w:rsidDel="00E80CE0">
                <w:rPr>
                  <w:rFonts w:hint="eastAsia"/>
                  <w:szCs w:val="20"/>
                </w:rPr>
                <w:delText>インターネット</w:delText>
              </w:r>
              <w:r w:rsidR="00D37A9D" w:rsidDel="00E80CE0">
                <w:rPr>
                  <w:rFonts w:hint="eastAsia"/>
                  <w:szCs w:val="20"/>
                </w:rPr>
                <w:delText>に接続できる</w:delText>
              </w:r>
              <w:r w:rsidR="00547192" w:rsidDel="00E80CE0">
                <w:rPr>
                  <w:rFonts w:hint="eastAsia"/>
                  <w:szCs w:val="20"/>
                </w:rPr>
                <w:delText>環境において</w:delText>
              </w:r>
              <w:r w:rsidR="0073339D" w:rsidRPr="00FC2076" w:rsidDel="00E80CE0">
                <w:rPr>
                  <w:rFonts w:hint="eastAsia"/>
                  <w:szCs w:val="20"/>
                </w:rPr>
                <w:delText>利用することができる。</w:delText>
              </w:r>
            </w:del>
            <w:del w:id="42" w:author="tabusa" w:date="2020-10-29T18:36:00Z">
              <w:r w:rsidR="0073339D" w:rsidRPr="00FC2076" w:rsidDel="00E80CE0">
                <w:rPr>
                  <w:rFonts w:hint="eastAsia"/>
                  <w:szCs w:val="20"/>
                </w:rPr>
                <w:delText>また、</w:delText>
              </w:r>
              <w:r w:rsidR="00760AB6" w:rsidDel="00E80CE0">
                <w:rPr>
                  <w:rFonts w:hint="eastAsia"/>
                  <w:szCs w:val="20"/>
                </w:rPr>
                <w:delText>このアプリは無料に</w:delText>
              </w:r>
              <w:r w:rsidR="00760AB6" w:rsidRPr="00760AB6" w:rsidDel="00E80CE0">
                <w:rPr>
                  <w:rFonts w:hint="eastAsia"/>
                  <w:szCs w:val="20"/>
                </w:rPr>
                <w:delText>ダウンロード</w:delText>
              </w:r>
              <w:r w:rsidR="00760AB6" w:rsidDel="00E80CE0">
                <w:rPr>
                  <w:rFonts w:hint="eastAsia"/>
                  <w:szCs w:val="20"/>
                </w:rPr>
                <w:delText>してインストール</w:delText>
              </w:r>
              <w:commentRangeStart w:id="43"/>
              <w:r w:rsidR="00760AB6" w:rsidDel="00E80CE0">
                <w:rPr>
                  <w:rFonts w:hint="eastAsia"/>
                  <w:szCs w:val="20"/>
                </w:rPr>
                <w:delText>できる</w:delText>
              </w:r>
            </w:del>
            <w:commentRangeEnd w:id="43"/>
            <w:r w:rsidR="00E80CE0">
              <w:rPr>
                <w:rStyle w:val="ad"/>
              </w:rPr>
              <w:commentReference w:id="43"/>
            </w:r>
            <w:del w:id="44" w:author="tabusa" w:date="2020-10-29T18:36:00Z">
              <w:r w:rsidR="00760AB6" w:rsidDel="00E80CE0">
                <w:rPr>
                  <w:rFonts w:hint="eastAsia"/>
                  <w:szCs w:val="20"/>
                </w:rPr>
                <w:delText>。</w:delText>
              </w:r>
            </w:del>
          </w:p>
        </w:tc>
        <w:bookmarkStart w:id="45" w:name="_GoBack"/>
        <w:bookmarkEnd w:id="45"/>
      </w:tr>
    </w:tbl>
    <w:p w14:paraId="799EE55E" w14:textId="77777777" w:rsidR="00702065" w:rsidRPr="00E67F11" w:rsidRDefault="00702065">
      <w:pPr>
        <w:rPr>
          <w:sz w:val="2"/>
        </w:rPr>
      </w:pPr>
    </w:p>
    <w:sectPr w:rsidR="00702065" w:rsidRPr="00E67F11" w:rsidSect="005C73B2">
      <w:type w:val="continuous"/>
      <w:pgSz w:w="11906" w:h="16838" w:code="9"/>
      <w:pgMar w:top="1134" w:right="1134" w:bottom="851" w:left="1134"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tabusa" w:date="2020-10-29T18:32:00Z" w:initials="t">
    <w:p w14:paraId="199C041B" w14:textId="7B057369" w:rsidR="00E80CE0" w:rsidRDefault="00E80CE0">
      <w:pPr>
        <w:pStyle w:val="ae"/>
        <w:rPr>
          <w:rFonts w:hint="eastAsia"/>
        </w:rPr>
      </w:pPr>
      <w:r>
        <w:rPr>
          <w:rStyle w:val="ad"/>
        </w:rPr>
        <w:annotationRef/>
      </w:r>
      <w:r>
        <w:rPr>
          <w:rFonts w:hint="eastAsia"/>
        </w:rPr>
        <w:t>女性たちの文章と同じです。自分で考えてください。</w:t>
      </w:r>
    </w:p>
  </w:comment>
  <w:comment w:id="28" w:author="tabusa" w:date="2020-10-29T18:30:00Z" w:initials="t">
    <w:p w14:paraId="2B6A5DDF" w14:textId="31CB6DF3" w:rsidR="004601A3" w:rsidRDefault="004601A3">
      <w:pPr>
        <w:pStyle w:val="ae"/>
        <w:rPr>
          <w:rFonts w:hint="eastAsia"/>
        </w:rPr>
      </w:pPr>
      <w:r>
        <w:rPr>
          <w:rStyle w:val="ad"/>
        </w:rPr>
        <w:annotationRef/>
      </w:r>
      <w:r>
        <w:rPr>
          <w:rFonts w:hint="eastAsia"/>
        </w:rPr>
        <w:t>この図だけでは説明がないため、わかりません。どこに</w:t>
      </w:r>
      <w:r>
        <w:rPr>
          <w:rFonts w:hint="eastAsia"/>
        </w:rPr>
        <w:t>php</w:t>
      </w:r>
      <w:r>
        <w:rPr>
          <w:rFonts w:hint="eastAsia"/>
        </w:rPr>
        <w:t>や</w:t>
      </w:r>
      <w:proofErr w:type="spellStart"/>
      <w:r>
        <w:rPr>
          <w:rFonts w:hint="eastAsia"/>
        </w:rPr>
        <w:t>Mysql</w:t>
      </w:r>
      <w:proofErr w:type="spellEnd"/>
      <w:r>
        <w:rPr>
          <w:rFonts w:hint="eastAsia"/>
        </w:rPr>
        <w:t>があるのですか。「管理サーバ」だと思いますがそれらの図も入れてください。また、スマートフォンがバーコードを読み取り、ＧＰＳも利用することになっていたと思いますが、その情報も入れてください。</w:t>
      </w:r>
    </w:p>
  </w:comment>
  <w:comment w:id="29" w:author="tabusa" w:date="2020-10-29T18:33:00Z" w:initials="t">
    <w:p w14:paraId="1B2978DC" w14:textId="507CC6AD" w:rsidR="00E80CE0" w:rsidRDefault="00E80CE0">
      <w:pPr>
        <w:pStyle w:val="ae"/>
      </w:pPr>
      <w:r>
        <w:rPr>
          <w:rStyle w:val="ad"/>
        </w:rPr>
        <w:annotationRef/>
      </w:r>
      <w:r>
        <w:rPr>
          <w:rFonts w:hint="eastAsia"/>
        </w:rPr>
        <w:t>少しは進んでいると思います、スペースがあるので、できている画面キャプチャを載せてください。</w:t>
      </w:r>
    </w:p>
  </w:comment>
  <w:comment w:id="30" w:author="tabusa" w:date="2020-10-29T18:34:00Z" w:initials="t">
    <w:p w14:paraId="5DDEAD44" w14:textId="5E891669" w:rsidR="00E80CE0" w:rsidRDefault="00E80CE0">
      <w:pPr>
        <w:pStyle w:val="ae"/>
        <w:rPr>
          <w:rFonts w:hint="eastAsia"/>
        </w:rPr>
      </w:pPr>
      <w:r>
        <w:rPr>
          <w:rStyle w:val="ad"/>
        </w:rPr>
        <w:annotationRef/>
      </w:r>
      <w:r>
        <w:rPr>
          <w:rFonts w:hint="eastAsia"/>
        </w:rPr>
        <w:t>文章にしてください。</w:t>
      </w:r>
    </w:p>
  </w:comment>
  <w:comment w:id="43" w:author="tabusa" w:date="2020-10-29T18:36:00Z" w:initials="t">
    <w:p w14:paraId="27529C95" w14:textId="777FD766" w:rsidR="00E80CE0" w:rsidRDefault="00E80CE0">
      <w:pPr>
        <w:pStyle w:val="ae"/>
        <w:rPr>
          <w:rFonts w:hint="eastAsia"/>
        </w:rPr>
      </w:pPr>
      <w:r>
        <w:rPr>
          <w:rStyle w:val="ad"/>
        </w:rPr>
        <w:annotationRef/>
      </w:r>
      <w:r>
        <w:rPr>
          <w:rFonts w:hint="eastAsia"/>
        </w:rPr>
        <w:t>残りの卒業研究の時間を利用して何を開発するのか書いて下さい。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9C041B" w15:done="0"/>
  <w15:commentEx w15:paraId="2B6A5DDF" w15:done="0"/>
  <w15:commentEx w15:paraId="1B2978DC" w15:done="0"/>
  <w15:commentEx w15:paraId="5DDEAD44" w15:done="0"/>
  <w15:commentEx w15:paraId="27529C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9C041B" w16cid:durableId="2345894B"/>
  <w16cid:commentId w16cid:paraId="2B6A5DDF" w16cid:durableId="234588B2"/>
  <w16cid:commentId w16cid:paraId="1B2978DC" w16cid:durableId="2345897E"/>
  <w16cid:commentId w16cid:paraId="5DDEAD44" w16cid:durableId="234589A9"/>
  <w16cid:commentId w16cid:paraId="27529C95" w16cid:durableId="23458A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28A40" w14:textId="77777777" w:rsidR="00370C79" w:rsidRDefault="00370C79" w:rsidP="00D43AA7">
      <w:r>
        <w:separator/>
      </w:r>
    </w:p>
  </w:endnote>
  <w:endnote w:type="continuationSeparator" w:id="0">
    <w:p w14:paraId="3C3C1F30" w14:textId="77777777" w:rsidR="00370C79" w:rsidRDefault="00370C79"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00"/>
    <w:family w:val="auto"/>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16816" w14:textId="77777777" w:rsidR="00370C79" w:rsidRDefault="00370C79" w:rsidP="00D43AA7">
      <w:r>
        <w:separator/>
      </w:r>
    </w:p>
  </w:footnote>
  <w:footnote w:type="continuationSeparator" w:id="0">
    <w:p w14:paraId="35BC3C89" w14:textId="77777777" w:rsidR="00370C79" w:rsidRDefault="00370C79"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2A7F"/>
    <w:multiLevelType w:val="multilevel"/>
    <w:tmpl w:val="7BE6AC20"/>
    <w:lvl w:ilvl="0">
      <w:start w:val="4"/>
      <w:numFmt w:val="decimal"/>
      <w:lvlText w:val="%1."/>
      <w:lvlJc w:val="left"/>
      <w:pPr>
        <w:ind w:left="420" w:hanging="420"/>
      </w:pPr>
      <w:rPr>
        <w:rFonts w:hint="eastAsia"/>
      </w:rPr>
    </w:lvl>
    <w:lvl w:ilvl="1">
      <w:start w:val="2"/>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78E95064"/>
    <w:multiLevelType w:val="multilevel"/>
    <w:tmpl w:val="869A5FDC"/>
    <w:lvl w:ilvl="0">
      <w:start w:val="1"/>
      <w:numFmt w:val="decimal"/>
      <w:lvlText w:val="%1."/>
      <w:lvlJc w:val="left"/>
      <w:pPr>
        <w:ind w:left="420" w:hanging="420"/>
      </w:pPr>
    </w:lvl>
    <w:lvl w:ilvl="1">
      <w:start w:val="3"/>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 w15:restartNumberingAfterBreak="0">
    <w:nsid w:val="7E816D83"/>
    <w:multiLevelType w:val="hybridMultilevel"/>
    <w:tmpl w:val="40A8C1A8"/>
    <w:lvl w:ilvl="0" w:tplc="21B46E94">
      <w:start w:val="1"/>
      <w:numFmt w:val="decimal"/>
      <w:lvlText w:val="4.%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busa">
    <w15:presenceInfo w15:providerId="None" w15:userId="tab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7F11"/>
    <w:rsid w:val="00054C23"/>
    <w:rsid w:val="00081EB0"/>
    <w:rsid w:val="0008681E"/>
    <w:rsid w:val="000C6BCD"/>
    <w:rsid w:val="0014158A"/>
    <w:rsid w:val="00142F92"/>
    <w:rsid w:val="001444BC"/>
    <w:rsid w:val="00192D7F"/>
    <w:rsid w:val="001A3A65"/>
    <w:rsid w:val="001C4EEE"/>
    <w:rsid w:val="001D73D4"/>
    <w:rsid w:val="001F2537"/>
    <w:rsid w:val="00203BEB"/>
    <w:rsid w:val="00284400"/>
    <w:rsid w:val="002A5EAF"/>
    <w:rsid w:val="002D5446"/>
    <w:rsid w:val="002E08A1"/>
    <w:rsid w:val="002E5133"/>
    <w:rsid w:val="002F7F5D"/>
    <w:rsid w:val="003138DD"/>
    <w:rsid w:val="00334735"/>
    <w:rsid w:val="00342E4C"/>
    <w:rsid w:val="00370C79"/>
    <w:rsid w:val="003C05A3"/>
    <w:rsid w:val="003F39D8"/>
    <w:rsid w:val="00406D1C"/>
    <w:rsid w:val="00432C3F"/>
    <w:rsid w:val="0045225C"/>
    <w:rsid w:val="00457781"/>
    <w:rsid w:val="004601A3"/>
    <w:rsid w:val="004A17FC"/>
    <w:rsid w:val="004D2470"/>
    <w:rsid w:val="004D3B68"/>
    <w:rsid w:val="004E1D08"/>
    <w:rsid w:val="00515965"/>
    <w:rsid w:val="00547192"/>
    <w:rsid w:val="005B4889"/>
    <w:rsid w:val="005C73B2"/>
    <w:rsid w:val="006061C6"/>
    <w:rsid w:val="0062514C"/>
    <w:rsid w:val="00662B46"/>
    <w:rsid w:val="00687641"/>
    <w:rsid w:val="006A1F47"/>
    <w:rsid w:val="006F0F7C"/>
    <w:rsid w:val="00702065"/>
    <w:rsid w:val="007211CA"/>
    <w:rsid w:val="0073339D"/>
    <w:rsid w:val="00737ABE"/>
    <w:rsid w:val="00740743"/>
    <w:rsid w:val="00757B0D"/>
    <w:rsid w:val="00760AB6"/>
    <w:rsid w:val="00785875"/>
    <w:rsid w:val="007B6A40"/>
    <w:rsid w:val="007C34ED"/>
    <w:rsid w:val="00834124"/>
    <w:rsid w:val="008A6CB5"/>
    <w:rsid w:val="008D236C"/>
    <w:rsid w:val="008D29E1"/>
    <w:rsid w:val="008E40A8"/>
    <w:rsid w:val="00901387"/>
    <w:rsid w:val="009400C8"/>
    <w:rsid w:val="00974D85"/>
    <w:rsid w:val="00996913"/>
    <w:rsid w:val="009C6589"/>
    <w:rsid w:val="009E7895"/>
    <w:rsid w:val="00A01907"/>
    <w:rsid w:val="00A16843"/>
    <w:rsid w:val="00A505F7"/>
    <w:rsid w:val="00A802F8"/>
    <w:rsid w:val="00AE36BA"/>
    <w:rsid w:val="00B10193"/>
    <w:rsid w:val="00B30AD6"/>
    <w:rsid w:val="00B66BB1"/>
    <w:rsid w:val="00B763B5"/>
    <w:rsid w:val="00B775E2"/>
    <w:rsid w:val="00B95C1B"/>
    <w:rsid w:val="00BB57F7"/>
    <w:rsid w:val="00C47A0D"/>
    <w:rsid w:val="00C57519"/>
    <w:rsid w:val="00C634FA"/>
    <w:rsid w:val="00CA5488"/>
    <w:rsid w:val="00CD34B3"/>
    <w:rsid w:val="00D01D03"/>
    <w:rsid w:val="00D31829"/>
    <w:rsid w:val="00D36015"/>
    <w:rsid w:val="00D37A9D"/>
    <w:rsid w:val="00D43AA7"/>
    <w:rsid w:val="00D70926"/>
    <w:rsid w:val="00D81865"/>
    <w:rsid w:val="00DA6339"/>
    <w:rsid w:val="00DC78B3"/>
    <w:rsid w:val="00E238FF"/>
    <w:rsid w:val="00E67F11"/>
    <w:rsid w:val="00E80CE0"/>
    <w:rsid w:val="00E93FB8"/>
    <w:rsid w:val="00ED1651"/>
    <w:rsid w:val="00F41048"/>
    <w:rsid w:val="00F560DD"/>
    <w:rsid w:val="00F86F1C"/>
    <w:rsid w:val="00F9558D"/>
    <w:rsid w:val="00FB5FA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AE1D6F"/>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character" w:styleId="aa">
    <w:name w:val="Hyperlink"/>
    <w:basedOn w:val="a0"/>
    <w:uiPriority w:val="99"/>
    <w:unhideWhenUsed/>
    <w:rsid w:val="00901387"/>
    <w:rPr>
      <w:color w:val="0000FF" w:themeColor="hyperlink"/>
      <w:u w:val="single"/>
    </w:rPr>
  </w:style>
  <w:style w:type="character" w:customStyle="1" w:styleId="1">
    <w:name w:val="未解決のメンション1"/>
    <w:basedOn w:val="a0"/>
    <w:uiPriority w:val="99"/>
    <w:semiHidden/>
    <w:unhideWhenUsed/>
    <w:rsid w:val="00901387"/>
    <w:rPr>
      <w:color w:val="605E5C"/>
      <w:shd w:val="clear" w:color="auto" w:fill="E1DFDD"/>
    </w:rPr>
  </w:style>
  <w:style w:type="paragraph" w:styleId="ab">
    <w:name w:val="Balloon Text"/>
    <w:basedOn w:val="a"/>
    <w:link w:val="ac"/>
    <w:uiPriority w:val="99"/>
    <w:semiHidden/>
    <w:unhideWhenUsed/>
    <w:rsid w:val="004601A3"/>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601A3"/>
    <w:rPr>
      <w:rFonts w:asciiTheme="majorHAnsi" w:eastAsiaTheme="majorEastAsia" w:hAnsiTheme="majorHAnsi" w:cstheme="majorBidi"/>
      <w:sz w:val="18"/>
      <w:szCs w:val="18"/>
    </w:rPr>
  </w:style>
  <w:style w:type="character" w:styleId="ad">
    <w:name w:val="annotation reference"/>
    <w:basedOn w:val="a0"/>
    <w:uiPriority w:val="99"/>
    <w:semiHidden/>
    <w:unhideWhenUsed/>
    <w:rsid w:val="004601A3"/>
    <w:rPr>
      <w:sz w:val="18"/>
      <w:szCs w:val="18"/>
    </w:rPr>
  </w:style>
  <w:style w:type="paragraph" w:styleId="ae">
    <w:name w:val="annotation text"/>
    <w:basedOn w:val="a"/>
    <w:link w:val="af"/>
    <w:uiPriority w:val="99"/>
    <w:semiHidden/>
    <w:unhideWhenUsed/>
    <w:rsid w:val="004601A3"/>
  </w:style>
  <w:style w:type="character" w:customStyle="1" w:styleId="af">
    <w:name w:val="コメント文字列 (文字)"/>
    <w:basedOn w:val="a0"/>
    <w:link w:val="ae"/>
    <w:uiPriority w:val="99"/>
    <w:semiHidden/>
    <w:rsid w:val="004601A3"/>
    <w:rPr>
      <w:rFonts w:ascii="Century" w:eastAsia="ＭＳ 明朝"/>
      <w:sz w:val="20"/>
    </w:rPr>
  </w:style>
  <w:style w:type="paragraph" w:styleId="af0">
    <w:name w:val="annotation subject"/>
    <w:basedOn w:val="ae"/>
    <w:next w:val="ae"/>
    <w:link w:val="af1"/>
    <w:uiPriority w:val="99"/>
    <w:semiHidden/>
    <w:unhideWhenUsed/>
    <w:rsid w:val="004601A3"/>
    <w:rPr>
      <w:b/>
      <w:bCs/>
    </w:rPr>
  </w:style>
  <w:style w:type="character" w:customStyle="1" w:styleId="af1">
    <w:name w:val="コメント内容 (文字)"/>
    <w:basedOn w:val="af"/>
    <w:link w:val="af0"/>
    <w:uiPriority w:val="99"/>
    <w:semiHidden/>
    <w:rsid w:val="004601A3"/>
    <w:rPr>
      <w:rFonts w:ascii="Century" w:eastAsia="ＭＳ 明朝"/>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175</Words>
  <Characters>999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tabusa</cp:lastModifiedBy>
  <cp:revision>58</cp:revision>
  <dcterms:created xsi:type="dcterms:W3CDTF">2020-10-21T13:01:00Z</dcterms:created>
  <dcterms:modified xsi:type="dcterms:W3CDTF">2020-10-29T09:37:00Z</dcterms:modified>
</cp:coreProperties>
</file>