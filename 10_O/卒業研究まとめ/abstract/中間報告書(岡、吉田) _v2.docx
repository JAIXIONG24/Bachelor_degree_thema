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9817" w:type="dxa"/>
        <w:tblInd w:w="170" w:type="dxa"/>
        <w:tblLayout w:type="fixed"/>
        <w:tblCellMar>
          <w:top w:w="170" w:type="dxa"/>
          <w:left w:w="170" w:type="dxa"/>
          <w:bottom w:w="170" w:type="dxa"/>
          <w:right w:w="170" w:type="dxa"/>
        </w:tblCellMar>
        <w:tblLook w:val="04A0" w:firstRow="1" w:lastRow="0" w:firstColumn="1" w:lastColumn="0" w:noHBand="0" w:noVBand="1"/>
      </w:tblPr>
      <w:tblGrid>
        <w:gridCol w:w="2709"/>
        <w:gridCol w:w="2022"/>
        <w:gridCol w:w="5086"/>
      </w:tblGrid>
      <w:tr w:rsidR="00090D9B" w:rsidRPr="00E67F11" w14:paraId="5E14596A" w14:textId="77777777" w:rsidTr="00DC6DCA">
        <w:trPr>
          <w:trHeight w:hRule="exact" w:val="1031"/>
        </w:trPr>
        <w:tc>
          <w:tcPr>
            <w:tcW w:w="2709" w:type="dxa"/>
            <w:vAlign w:val="center"/>
          </w:tcPr>
          <w:p w14:paraId="45E46082" w14:textId="77777777" w:rsidR="00090D9B" w:rsidRPr="00E67F11" w:rsidRDefault="00090D9B" w:rsidP="00090D9B">
            <w:pPr>
              <w:jc w:val="center"/>
              <w:rPr>
                <w:b/>
                <w:sz w:val="28"/>
                <w:szCs w:val="28"/>
              </w:rPr>
            </w:pPr>
            <w:r w:rsidRPr="002A4157">
              <w:rPr>
                <w:rFonts w:hint="eastAsia"/>
                <w:b/>
                <w:w w:val="99"/>
                <w:kern w:val="0"/>
                <w:sz w:val="28"/>
                <w:szCs w:val="28"/>
                <w:fitText w:val="1405" w:id="293922305"/>
              </w:rPr>
              <w:t>研究テー</w:t>
            </w:r>
            <w:r w:rsidRPr="002A4157">
              <w:rPr>
                <w:rFonts w:hint="eastAsia"/>
                <w:b/>
                <w:spacing w:val="10"/>
                <w:w w:val="99"/>
                <w:kern w:val="0"/>
                <w:sz w:val="28"/>
                <w:szCs w:val="28"/>
                <w:fitText w:val="1405" w:id="293922305"/>
              </w:rPr>
              <w:t>マ</w:t>
            </w:r>
          </w:p>
        </w:tc>
        <w:tc>
          <w:tcPr>
            <w:tcW w:w="7108" w:type="dxa"/>
            <w:gridSpan w:val="2"/>
            <w:vAlign w:val="center"/>
          </w:tcPr>
          <w:p w14:paraId="0328864B" w14:textId="77777777" w:rsidR="00DC6DCA" w:rsidRDefault="00DC6DCA" w:rsidP="00DC6DCA">
            <w:pPr>
              <w:spacing w:line="280" w:lineRule="exact"/>
              <w:jc w:val="center"/>
              <w:rPr>
                <w:sz w:val="28"/>
                <w:szCs w:val="28"/>
              </w:rPr>
            </w:pPr>
            <w:r>
              <w:rPr>
                <w:rFonts w:hint="eastAsia"/>
                <w:sz w:val="28"/>
                <w:szCs w:val="28"/>
              </w:rPr>
              <w:t>地方創生演習実施時間管理システム</w:t>
            </w:r>
          </w:p>
          <w:p w14:paraId="65573836" w14:textId="7293E14B" w:rsidR="00090D9B" w:rsidRPr="00252F4C" w:rsidRDefault="00DC6DCA" w:rsidP="00DC6DCA">
            <w:pPr>
              <w:jc w:val="center"/>
              <w:rPr>
                <w:rFonts w:ascii="ＭＳ 明朝" w:hAnsi="ＭＳ 明朝" w:cs="Meiryo UI"/>
                <w:sz w:val="28"/>
                <w:szCs w:val="20"/>
              </w:rPr>
            </w:pPr>
            <w:r w:rsidRPr="005C73B2">
              <w:rPr>
                <w:rFonts w:hint="eastAsia"/>
                <w:sz w:val="22"/>
                <w:szCs w:val="28"/>
              </w:rPr>
              <w:t>－</w:t>
            </w:r>
            <w:r>
              <w:rPr>
                <w:rFonts w:hint="eastAsia"/>
                <w:sz w:val="22"/>
                <w:szCs w:val="28"/>
              </w:rPr>
              <w:t>管理用</w:t>
            </w:r>
            <w:r>
              <w:rPr>
                <w:rFonts w:hint="eastAsia"/>
                <w:sz w:val="22"/>
                <w:szCs w:val="28"/>
              </w:rPr>
              <w:t>Web</w:t>
            </w:r>
            <w:ins w:id="0" w:author="tabusa" w:date="2020-10-29T18:21:00Z">
              <w:r w:rsidR="00430CAD">
                <w:rPr>
                  <w:rFonts w:hint="eastAsia"/>
                  <w:sz w:val="22"/>
                  <w:szCs w:val="28"/>
                </w:rPr>
                <w:t>サーバ</w:t>
              </w:r>
            </w:ins>
            <w:bookmarkStart w:id="1" w:name="_GoBack"/>
            <w:bookmarkEnd w:id="1"/>
            <w:r>
              <w:rPr>
                <w:rFonts w:hint="eastAsia"/>
                <w:sz w:val="22"/>
                <w:szCs w:val="28"/>
              </w:rPr>
              <w:t>開発</w:t>
            </w:r>
            <w:r w:rsidRPr="005C73B2">
              <w:rPr>
                <w:rFonts w:hint="eastAsia"/>
                <w:sz w:val="22"/>
                <w:szCs w:val="28"/>
              </w:rPr>
              <w:t>－</w:t>
            </w:r>
          </w:p>
        </w:tc>
      </w:tr>
      <w:tr w:rsidR="00090D9B" w:rsidRPr="00E67F11" w14:paraId="7D658BCF" w14:textId="77777777" w:rsidTr="00557762">
        <w:trPr>
          <w:trHeight w:hRule="exact" w:val="565"/>
        </w:trPr>
        <w:tc>
          <w:tcPr>
            <w:tcW w:w="2709" w:type="dxa"/>
            <w:vAlign w:val="center"/>
          </w:tcPr>
          <w:p w14:paraId="4DB723A1" w14:textId="77777777" w:rsidR="00090D9B" w:rsidRDefault="00090D9B" w:rsidP="00090D9B">
            <w:pPr>
              <w:jc w:val="center"/>
              <w:rPr>
                <w:b/>
                <w:kern w:val="0"/>
                <w:sz w:val="28"/>
                <w:szCs w:val="28"/>
              </w:rPr>
            </w:pPr>
            <w:r>
              <w:rPr>
                <w:rFonts w:hint="eastAsia"/>
                <w:b/>
                <w:kern w:val="0"/>
                <w:sz w:val="28"/>
                <w:szCs w:val="28"/>
              </w:rPr>
              <w:t>学生名</w:t>
            </w:r>
          </w:p>
          <w:p w14:paraId="05DEB574" w14:textId="77777777" w:rsidR="00090D9B" w:rsidRPr="00090D9B" w:rsidRDefault="00090D9B" w:rsidP="00090D9B">
            <w:pPr>
              <w:jc w:val="center"/>
              <w:rPr>
                <w:b/>
                <w:kern w:val="0"/>
                <w:sz w:val="28"/>
                <w:szCs w:val="28"/>
              </w:rPr>
            </w:pPr>
          </w:p>
        </w:tc>
        <w:tc>
          <w:tcPr>
            <w:tcW w:w="7108" w:type="dxa"/>
            <w:gridSpan w:val="2"/>
            <w:vAlign w:val="center"/>
          </w:tcPr>
          <w:p w14:paraId="4BE3CE13" w14:textId="0004F147" w:rsidR="00090D9B" w:rsidRPr="00252F4C" w:rsidRDefault="008C0C84" w:rsidP="00090D9B">
            <w:pPr>
              <w:jc w:val="center"/>
              <w:rPr>
                <w:rFonts w:ascii="ＭＳ 明朝" w:hAnsi="ＭＳ 明朝" w:cs="Meiryo UI"/>
                <w:sz w:val="28"/>
                <w:szCs w:val="20"/>
              </w:rPr>
            </w:pPr>
            <w:r>
              <w:rPr>
                <w:rFonts w:ascii="ＭＳ 明朝" w:hAnsi="ＭＳ 明朝" w:cs="Meiryo UI" w:hint="eastAsia"/>
                <w:sz w:val="28"/>
                <w:szCs w:val="20"/>
              </w:rPr>
              <w:t>岡美波　吉田朝香</w:t>
            </w:r>
          </w:p>
        </w:tc>
      </w:tr>
      <w:tr w:rsidR="00090D9B" w14:paraId="219046D9" w14:textId="77777777" w:rsidTr="00DC6DCA">
        <w:trPr>
          <w:trHeight w:val="12476"/>
        </w:trPr>
        <w:tc>
          <w:tcPr>
            <w:tcW w:w="4731" w:type="dxa"/>
            <w:gridSpan w:val="2"/>
          </w:tcPr>
          <w:p w14:paraId="056762E4" w14:textId="1D0AFF61" w:rsidR="00CA2D53" w:rsidRPr="00F64CE0" w:rsidDel="00AC4B17" w:rsidRDefault="00CA2D53" w:rsidP="00CA2D53">
            <w:pPr>
              <w:pStyle w:val="a4"/>
              <w:keepNext/>
              <w:widowControl w:val="0"/>
              <w:numPr>
                <w:ilvl w:val="0"/>
                <w:numId w:val="1"/>
              </w:numPr>
              <w:snapToGrid/>
              <w:ind w:leftChars="0"/>
              <w:jc w:val="both"/>
              <w:rPr>
                <w:del w:id="2" w:author="tabusa" w:date="2020-10-29T18:04:00Z"/>
                <w:b/>
                <w:bCs/>
                <w:sz w:val="21"/>
                <w:szCs w:val="21"/>
              </w:rPr>
            </w:pPr>
            <w:del w:id="3" w:author="tabusa" w:date="2020-10-29T18:04:00Z">
              <w:r w:rsidRPr="00F64CE0" w:rsidDel="00AC4B17">
                <w:rPr>
                  <w:rFonts w:hint="eastAsia"/>
                  <w:b/>
                  <w:bCs/>
                  <w:sz w:val="21"/>
                  <w:szCs w:val="21"/>
                </w:rPr>
                <w:lastRenderedPageBreak/>
                <w:delText>概要と目的</w:delText>
              </w:r>
            </w:del>
          </w:p>
          <w:p w14:paraId="5581F9B7" w14:textId="54D8B543" w:rsidR="00CA2D53" w:rsidDel="00AC4B17" w:rsidRDefault="00CA2D53" w:rsidP="002F634B">
            <w:pPr>
              <w:pStyle w:val="a4"/>
              <w:keepNext/>
              <w:widowControl w:val="0"/>
              <w:snapToGrid/>
              <w:ind w:leftChars="0" w:left="420" w:firstLineChars="100" w:firstLine="180"/>
              <w:jc w:val="both"/>
              <w:rPr>
                <w:del w:id="4" w:author="tabusa" w:date="2020-10-29T18:04:00Z"/>
                <w:sz w:val="18"/>
                <w:szCs w:val="18"/>
              </w:rPr>
            </w:pPr>
            <w:del w:id="5" w:author="tabusa" w:date="2020-10-29T18:04:00Z">
              <w:r w:rsidDel="00AC4B17">
                <w:rPr>
                  <w:rFonts w:hint="eastAsia"/>
                  <w:sz w:val="18"/>
                  <w:szCs w:val="18"/>
                </w:rPr>
                <w:delText>本研究は、学生の実習時間数を効率的に管理することができるシステムを開発する。また、集計におけるミスを減らし、教員の負担を減らすことができる。さらに、学生の計画的な単位取得を可能にすることを目的とする。</w:delText>
              </w:r>
            </w:del>
          </w:p>
          <w:p w14:paraId="205693B2" w14:textId="77777777" w:rsidR="00CA2D53" w:rsidRPr="00CA2D53" w:rsidRDefault="00CA2D53" w:rsidP="00CA2D53">
            <w:pPr>
              <w:pStyle w:val="a4"/>
              <w:keepNext/>
              <w:widowControl w:val="0"/>
              <w:snapToGrid/>
              <w:ind w:leftChars="0" w:left="420"/>
              <w:jc w:val="both"/>
              <w:rPr>
                <w:sz w:val="18"/>
                <w:szCs w:val="18"/>
              </w:rPr>
            </w:pPr>
          </w:p>
          <w:p w14:paraId="7CE11DE3" w14:textId="4C8DE0B2" w:rsidR="00CA2D53" w:rsidRPr="00F64CE0" w:rsidRDefault="00CA2D53" w:rsidP="00090D9B">
            <w:pPr>
              <w:pStyle w:val="a4"/>
              <w:keepNext/>
              <w:widowControl w:val="0"/>
              <w:numPr>
                <w:ilvl w:val="0"/>
                <w:numId w:val="1"/>
              </w:numPr>
              <w:snapToGrid/>
              <w:ind w:leftChars="0"/>
              <w:jc w:val="both"/>
              <w:rPr>
                <w:b/>
                <w:bCs/>
                <w:sz w:val="21"/>
                <w:szCs w:val="21"/>
              </w:rPr>
            </w:pPr>
            <w:r w:rsidRPr="00F64CE0">
              <w:rPr>
                <w:rFonts w:hint="eastAsia"/>
                <w:b/>
                <w:bCs/>
                <w:sz w:val="21"/>
                <w:szCs w:val="21"/>
              </w:rPr>
              <w:t>背景</w:t>
            </w:r>
          </w:p>
          <w:p w14:paraId="3B4679EE" w14:textId="6D007EBE" w:rsidR="008C0C84" w:rsidRDefault="008C0C84" w:rsidP="00D73F10">
            <w:pPr>
              <w:pStyle w:val="a4"/>
              <w:keepNext/>
              <w:widowControl w:val="0"/>
              <w:snapToGrid/>
              <w:ind w:leftChars="0" w:left="420" w:firstLineChars="100" w:firstLine="180"/>
              <w:jc w:val="both"/>
              <w:rPr>
                <w:ins w:id="6" w:author="tabusa" w:date="2020-10-29T18:04:00Z"/>
                <w:sz w:val="18"/>
                <w:szCs w:val="18"/>
              </w:rPr>
            </w:pPr>
            <w:r w:rsidRPr="00893413">
              <w:rPr>
                <w:rFonts w:hint="eastAsia"/>
                <w:sz w:val="18"/>
                <w:szCs w:val="18"/>
              </w:rPr>
              <w:t>本校では、地域の持つ課題をボランティア活動等の実体験によって解決を目指す選択科目</w:t>
            </w:r>
            <w:ins w:id="7" w:author="tabusa" w:date="2020-10-29T18:03:00Z">
              <w:r w:rsidR="00AC4B17">
                <w:rPr>
                  <w:rFonts w:hint="eastAsia"/>
                  <w:sz w:val="18"/>
                  <w:szCs w:val="18"/>
                </w:rPr>
                <w:t>「地方創生演習</w:t>
              </w:r>
            </w:ins>
            <w:ins w:id="8" w:author="tabusa" w:date="2020-10-29T18:04:00Z">
              <w:r w:rsidR="00AC4B17">
                <w:rPr>
                  <w:rFonts w:hint="eastAsia"/>
                  <w:sz w:val="18"/>
                  <w:szCs w:val="18"/>
                </w:rPr>
                <w:t>」</w:t>
              </w:r>
            </w:ins>
            <w:r w:rsidRPr="00893413">
              <w:rPr>
                <w:rFonts w:hint="eastAsia"/>
                <w:sz w:val="18"/>
                <w:szCs w:val="18"/>
              </w:rPr>
              <w:t>がある。本科目は、</w:t>
            </w:r>
            <w:r w:rsidRPr="00893413">
              <w:rPr>
                <w:rFonts w:hint="eastAsia"/>
                <w:sz w:val="18"/>
                <w:szCs w:val="18"/>
              </w:rPr>
              <w:t>3</w:t>
            </w:r>
            <w:r w:rsidRPr="00893413">
              <w:rPr>
                <w:rFonts w:hint="eastAsia"/>
                <w:sz w:val="18"/>
                <w:szCs w:val="18"/>
              </w:rPr>
              <w:t>年もしくは</w:t>
            </w:r>
            <w:r w:rsidRPr="00893413">
              <w:rPr>
                <w:rFonts w:hint="eastAsia"/>
                <w:sz w:val="18"/>
                <w:szCs w:val="18"/>
              </w:rPr>
              <w:t>2</w:t>
            </w:r>
            <w:r w:rsidRPr="00893413">
              <w:rPr>
                <w:rFonts w:hint="eastAsia"/>
                <w:sz w:val="18"/>
                <w:szCs w:val="18"/>
              </w:rPr>
              <w:t>年間に</w:t>
            </w:r>
            <w:r w:rsidRPr="00893413">
              <w:rPr>
                <w:rFonts w:hint="eastAsia"/>
                <w:sz w:val="18"/>
                <w:szCs w:val="18"/>
              </w:rPr>
              <w:t>30</w:t>
            </w:r>
            <w:r w:rsidRPr="00893413">
              <w:rPr>
                <w:rFonts w:hint="eastAsia"/>
                <w:sz w:val="18"/>
                <w:szCs w:val="18"/>
              </w:rPr>
              <w:t>時間以上の実習を行う必要がある。実習は、校外や複数の教員が担当することもあり、</w:t>
            </w:r>
            <w:r w:rsidR="00893413">
              <w:rPr>
                <w:rFonts w:hint="eastAsia"/>
                <w:sz w:val="18"/>
                <w:szCs w:val="18"/>
              </w:rPr>
              <w:t>最終年度に各教員が担当した</w:t>
            </w:r>
            <w:r w:rsidR="00893413">
              <w:rPr>
                <w:rFonts w:hint="eastAsia"/>
                <w:sz w:val="18"/>
                <w:szCs w:val="18"/>
              </w:rPr>
              <w:t>E</w:t>
            </w:r>
            <w:r w:rsidR="00893413">
              <w:rPr>
                <w:sz w:val="18"/>
                <w:szCs w:val="18"/>
              </w:rPr>
              <w:t>xcel</w:t>
            </w:r>
            <w:r w:rsidR="00893413">
              <w:rPr>
                <w:rFonts w:hint="eastAsia"/>
                <w:sz w:val="18"/>
                <w:szCs w:val="18"/>
              </w:rPr>
              <w:t>ファイルを集計して単位認定を行っている。学生は、実習時間の累計を確認することができず、複数年かつ複数の教員が担当するための時間の管理が煩雑になり、ミスを生じる恐れがある。</w:t>
            </w:r>
            <w:del w:id="9" w:author="tabusa" w:date="2020-10-29T18:04:00Z">
              <w:r w:rsidR="007E0FDE" w:rsidDel="00AC4B17">
                <w:rPr>
                  <w:rFonts w:hint="eastAsia"/>
                  <w:sz w:val="18"/>
                  <w:szCs w:val="18"/>
                </w:rPr>
                <w:delText>そこで、</w:delText>
              </w:r>
              <w:r w:rsidR="004B499F" w:rsidDel="00AC4B17">
                <w:rPr>
                  <w:rFonts w:hint="eastAsia"/>
                  <w:sz w:val="18"/>
                  <w:szCs w:val="18"/>
                </w:rPr>
                <w:delText>学生も教員も実習時間を</w:delText>
              </w:r>
              <w:r w:rsidR="00C7741F" w:rsidDel="00AC4B17">
                <w:rPr>
                  <w:rFonts w:hint="eastAsia"/>
                  <w:sz w:val="18"/>
                  <w:szCs w:val="18"/>
                </w:rPr>
                <w:delText>効率的に</w:delText>
              </w:r>
              <w:r w:rsidR="004B499F" w:rsidDel="00AC4B17">
                <w:rPr>
                  <w:rFonts w:hint="eastAsia"/>
                  <w:sz w:val="18"/>
                  <w:szCs w:val="18"/>
                </w:rPr>
                <w:delText>確認、</w:delText>
              </w:r>
              <w:r w:rsidR="00C7741F" w:rsidDel="00AC4B17">
                <w:rPr>
                  <w:rFonts w:hint="eastAsia"/>
                  <w:sz w:val="18"/>
                  <w:szCs w:val="18"/>
                </w:rPr>
                <w:delText>管理することができる</w:delText>
              </w:r>
              <w:r w:rsidR="007E0FDE" w:rsidDel="00AC4B17">
                <w:rPr>
                  <w:rFonts w:hint="eastAsia"/>
                  <w:sz w:val="18"/>
                  <w:szCs w:val="18"/>
                </w:rPr>
                <w:delText>システムを開発</w:delText>
              </w:r>
              <w:r w:rsidR="00C7741F" w:rsidDel="00AC4B17">
                <w:rPr>
                  <w:rFonts w:hint="eastAsia"/>
                  <w:sz w:val="18"/>
                  <w:szCs w:val="18"/>
                </w:rPr>
                <w:delText>する。</w:delText>
              </w:r>
            </w:del>
          </w:p>
          <w:p w14:paraId="1482B176" w14:textId="77777777" w:rsidR="00AC4B17" w:rsidRDefault="00AC4B17" w:rsidP="00AC4B17">
            <w:pPr>
              <w:pStyle w:val="a4"/>
              <w:keepNext/>
              <w:widowControl w:val="0"/>
              <w:snapToGrid/>
              <w:ind w:leftChars="0" w:left="420" w:firstLineChars="100" w:firstLine="180"/>
              <w:jc w:val="both"/>
              <w:rPr>
                <w:ins w:id="10" w:author="tabusa" w:date="2020-10-29T18:04:00Z"/>
                <w:sz w:val="18"/>
                <w:szCs w:val="18"/>
              </w:rPr>
            </w:pPr>
            <w:ins w:id="11" w:author="tabusa" w:date="2020-10-29T18:04:00Z">
              <w:r>
                <w:rPr>
                  <w:rFonts w:hint="eastAsia"/>
                  <w:sz w:val="18"/>
                  <w:szCs w:val="18"/>
                </w:rPr>
                <w:t>本研究は、学生の実習時間数を効率的に管理することができるシステムを開発する。また、集計におけるミスを減らし、教員の負担を減らすことができる。さらに、学生の計画的な単位取得を可能にすることを目的とする。</w:t>
              </w:r>
            </w:ins>
          </w:p>
          <w:p w14:paraId="470B387B" w14:textId="77777777" w:rsidR="00AC4B17" w:rsidRPr="00AC4B17" w:rsidRDefault="00AC4B17" w:rsidP="00D73F10">
            <w:pPr>
              <w:pStyle w:val="a4"/>
              <w:keepNext/>
              <w:widowControl w:val="0"/>
              <w:snapToGrid/>
              <w:ind w:leftChars="0" w:left="420" w:firstLineChars="100" w:firstLine="180"/>
              <w:jc w:val="both"/>
              <w:rPr>
                <w:sz w:val="18"/>
                <w:szCs w:val="18"/>
              </w:rPr>
            </w:pPr>
          </w:p>
          <w:p w14:paraId="6C72B555" w14:textId="77777777" w:rsidR="00893413" w:rsidRPr="00893413" w:rsidRDefault="00893413" w:rsidP="008C0C84">
            <w:pPr>
              <w:pStyle w:val="a4"/>
              <w:keepNext/>
              <w:widowControl w:val="0"/>
              <w:snapToGrid/>
              <w:ind w:leftChars="0" w:left="420"/>
              <w:jc w:val="both"/>
              <w:rPr>
                <w:sz w:val="18"/>
                <w:szCs w:val="18"/>
              </w:rPr>
            </w:pPr>
          </w:p>
          <w:p w14:paraId="0545FF52" w14:textId="77B95383" w:rsidR="0017489B" w:rsidRPr="00F64CE0" w:rsidRDefault="00B87E0E" w:rsidP="0017489B">
            <w:pPr>
              <w:pStyle w:val="a4"/>
              <w:keepNext/>
              <w:widowControl w:val="0"/>
              <w:numPr>
                <w:ilvl w:val="0"/>
                <w:numId w:val="1"/>
              </w:numPr>
              <w:snapToGrid/>
              <w:ind w:leftChars="0"/>
              <w:jc w:val="both"/>
              <w:rPr>
                <w:b/>
                <w:bCs/>
                <w:sz w:val="21"/>
                <w:szCs w:val="18"/>
              </w:rPr>
            </w:pPr>
            <w:r w:rsidRPr="00F64CE0">
              <w:rPr>
                <w:rFonts w:hint="eastAsia"/>
                <w:b/>
                <w:bCs/>
                <w:sz w:val="21"/>
                <w:szCs w:val="18"/>
              </w:rPr>
              <w:t>システム</w:t>
            </w:r>
            <w:r w:rsidR="00090D9B" w:rsidRPr="00F64CE0">
              <w:rPr>
                <w:rFonts w:hint="eastAsia"/>
                <w:b/>
                <w:bCs/>
                <w:sz w:val="21"/>
                <w:szCs w:val="18"/>
              </w:rPr>
              <w:t>概要</w:t>
            </w:r>
          </w:p>
          <w:p w14:paraId="13A7449B" w14:textId="61D045BF" w:rsidR="00FC0082" w:rsidRPr="000329EA" w:rsidRDefault="00FC0082" w:rsidP="00FC0082">
            <w:pPr>
              <w:pStyle w:val="a4"/>
              <w:keepNext/>
              <w:widowControl w:val="0"/>
              <w:snapToGrid/>
              <w:ind w:leftChars="0" w:left="420" w:firstLineChars="100" w:firstLine="180"/>
              <w:jc w:val="both"/>
              <w:rPr>
                <w:sz w:val="18"/>
                <w:szCs w:val="14"/>
              </w:rPr>
            </w:pPr>
            <w:r w:rsidRPr="0017489B">
              <w:rPr>
                <w:rFonts w:hint="eastAsia"/>
                <w:sz w:val="18"/>
                <w:szCs w:val="14"/>
              </w:rPr>
              <w:t>本システムの構成図を図</w:t>
            </w:r>
            <w:r w:rsidRPr="0017489B">
              <w:rPr>
                <w:rFonts w:hint="eastAsia"/>
                <w:sz w:val="18"/>
                <w:szCs w:val="14"/>
              </w:rPr>
              <w:t>1</w:t>
            </w:r>
            <w:r w:rsidRPr="0017489B">
              <w:rPr>
                <w:rFonts w:hint="eastAsia"/>
                <w:sz w:val="18"/>
                <w:szCs w:val="14"/>
              </w:rPr>
              <w:t>に示す。実習時間の登録は、スマートフォンで行う。</w:t>
            </w:r>
            <w:del w:id="12" w:author="tabusa" w:date="2020-10-29T18:05:00Z">
              <w:r w:rsidR="00EE72B8" w:rsidDel="00AC4B17">
                <w:rPr>
                  <w:rFonts w:hint="eastAsia"/>
                  <w:sz w:val="18"/>
                  <w:szCs w:val="14"/>
                </w:rPr>
                <w:delText>（スマートフォンによる実習時間の登録は、共同研究学生が行う）</w:delText>
              </w:r>
            </w:del>
            <w:r w:rsidRPr="0017489B">
              <w:rPr>
                <w:rFonts w:hint="eastAsia"/>
                <w:sz w:val="18"/>
                <w:szCs w:val="14"/>
              </w:rPr>
              <w:t>システムの機能は、管理者機能と利用者機能とする。管理者機能</w:t>
            </w:r>
            <w:del w:id="13" w:author="tabusa" w:date="2020-10-29T18:06:00Z">
              <w:r w:rsidRPr="0017489B" w:rsidDel="00AC4B17">
                <w:rPr>
                  <w:rFonts w:hint="eastAsia"/>
                  <w:sz w:val="18"/>
                  <w:szCs w:val="14"/>
                </w:rPr>
                <w:delText>で</w:delText>
              </w:r>
            </w:del>
            <w:r w:rsidRPr="0017489B">
              <w:rPr>
                <w:rFonts w:hint="eastAsia"/>
                <w:sz w:val="18"/>
                <w:szCs w:val="14"/>
              </w:rPr>
              <w:t>は、本科目の</w:t>
            </w:r>
            <w:r w:rsidR="00143AF2">
              <w:rPr>
                <w:rFonts w:hint="eastAsia"/>
                <w:sz w:val="18"/>
                <w:szCs w:val="14"/>
              </w:rPr>
              <w:t>実習先、</w:t>
            </w:r>
            <w:r w:rsidRPr="0017489B">
              <w:rPr>
                <w:rFonts w:hint="eastAsia"/>
                <w:sz w:val="18"/>
                <w:szCs w:val="14"/>
              </w:rPr>
              <w:t>実習時間、受講者</w:t>
            </w:r>
            <w:r w:rsidR="00143AF2">
              <w:rPr>
                <w:rFonts w:hint="eastAsia"/>
                <w:sz w:val="18"/>
                <w:szCs w:val="14"/>
              </w:rPr>
              <w:t>の学生</w:t>
            </w:r>
            <w:r w:rsidRPr="0017489B">
              <w:rPr>
                <w:rFonts w:hint="eastAsia"/>
                <w:sz w:val="18"/>
                <w:szCs w:val="14"/>
              </w:rPr>
              <w:t>を管理する</w:t>
            </w:r>
            <w:del w:id="14" w:author="tabusa" w:date="2020-10-29T18:06:00Z">
              <w:r w:rsidRPr="0017489B" w:rsidDel="00AC4B17">
                <w:rPr>
                  <w:rFonts w:hint="eastAsia"/>
                  <w:sz w:val="18"/>
                  <w:szCs w:val="14"/>
                </w:rPr>
                <w:delText>機能である</w:delText>
              </w:r>
            </w:del>
            <w:r w:rsidRPr="0017489B">
              <w:rPr>
                <w:rFonts w:hint="eastAsia"/>
                <w:sz w:val="18"/>
                <w:szCs w:val="14"/>
              </w:rPr>
              <w:t>。利用者機能</w:t>
            </w:r>
            <w:del w:id="15" w:author="tabusa" w:date="2020-10-29T18:06:00Z">
              <w:r w:rsidRPr="0017489B" w:rsidDel="00AC4B17">
                <w:rPr>
                  <w:rFonts w:hint="eastAsia"/>
                  <w:sz w:val="18"/>
                  <w:szCs w:val="14"/>
                </w:rPr>
                <w:delText>で</w:delText>
              </w:r>
            </w:del>
            <w:r w:rsidRPr="0017489B">
              <w:rPr>
                <w:rFonts w:hint="eastAsia"/>
                <w:sz w:val="18"/>
                <w:szCs w:val="14"/>
              </w:rPr>
              <w:t>は、本人の実習時間を管理する</w:t>
            </w:r>
            <w:del w:id="16" w:author="tabusa" w:date="2020-10-29T18:06:00Z">
              <w:r w:rsidRPr="0017489B" w:rsidDel="00AC4B17">
                <w:rPr>
                  <w:rFonts w:hint="eastAsia"/>
                  <w:sz w:val="18"/>
                  <w:szCs w:val="14"/>
                </w:rPr>
                <w:delText>機能である</w:delText>
              </w:r>
            </w:del>
            <w:r w:rsidRPr="0017489B">
              <w:rPr>
                <w:rFonts w:hint="eastAsia"/>
                <w:sz w:val="18"/>
                <w:szCs w:val="14"/>
              </w:rPr>
              <w:t>。管理者機能は</w:t>
            </w:r>
            <w:r w:rsidRPr="0017489B">
              <w:rPr>
                <w:rFonts w:hint="eastAsia"/>
                <w:sz w:val="18"/>
                <w:szCs w:val="14"/>
              </w:rPr>
              <w:t>P</w:t>
            </w:r>
            <w:r w:rsidRPr="0017489B">
              <w:rPr>
                <w:sz w:val="18"/>
                <w:szCs w:val="14"/>
              </w:rPr>
              <w:t>C</w:t>
            </w:r>
            <w:r w:rsidRPr="0017489B">
              <w:rPr>
                <w:rFonts w:hint="eastAsia"/>
                <w:sz w:val="18"/>
                <w:szCs w:val="14"/>
              </w:rPr>
              <w:t>から、利用者機能はスマートフォンからアクセスすることができ</w:t>
            </w:r>
            <w:ins w:id="17" w:author="tabusa" w:date="2020-10-29T18:07:00Z">
              <w:r w:rsidR="00AC4B17">
                <w:rPr>
                  <w:rFonts w:hint="eastAsia"/>
                  <w:sz w:val="18"/>
                  <w:szCs w:val="14"/>
                </w:rPr>
                <w:t>ようにレスポンシブ</w:t>
              </w:r>
              <w:r w:rsidR="00AC4B17">
                <w:rPr>
                  <w:rFonts w:hint="eastAsia"/>
                  <w:sz w:val="18"/>
                  <w:szCs w:val="14"/>
                </w:rPr>
                <w:t>Web</w:t>
              </w:r>
              <w:r w:rsidR="00AC4B17">
                <w:rPr>
                  <w:rFonts w:hint="eastAsia"/>
                  <w:sz w:val="18"/>
                  <w:szCs w:val="14"/>
                </w:rPr>
                <w:t>デザインを適用す</w:t>
              </w:r>
            </w:ins>
            <w:r w:rsidRPr="0017489B">
              <w:rPr>
                <w:rFonts w:hint="eastAsia"/>
                <w:sz w:val="18"/>
                <w:szCs w:val="14"/>
              </w:rPr>
              <w:t>る。これらの</w:t>
            </w:r>
            <w:r w:rsidRPr="0017489B">
              <w:rPr>
                <w:rFonts w:hint="eastAsia"/>
                <w:sz w:val="18"/>
                <w:szCs w:val="14"/>
              </w:rPr>
              <w:t>W</w:t>
            </w:r>
            <w:r w:rsidRPr="0017489B">
              <w:rPr>
                <w:sz w:val="18"/>
                <w:szCs w:val="14"/>
              </w:rPr>
              <w:t>EB</w:t>
            </w:r>
            <w:r w:rsidRPr="0017489B">
              <w:rPr>
                <w:rFonts w:hint="eastAsia"/>
                <w:sz w:val="18"/>
                <w:szCs w:val="14"/>
              </w:rPr>
              <w:t>ページは、</w:t>
            </w:r>
            <w:r w:rsidRPr="0017489B">
              <w:rPr>
                <w:rFonts w:hint="eastAsia"/>
                <w:sz w:val="18"/>
                <w:szCs w:val="14"/>
              </w:rPr>
              <w:t>M</w:t>
            </w:r>
            <w:r w:rsidRPr="0017489B">
              <w:rPr>
                <w:sz w:val="18"/>
                <w:szCs w:val="14"/>
              </w:rPr>
              <w:t>ySQL</w:t>
            </w:r>
            <w:r w:rsidRPr="0017489B">
              <w:rPr>
                <w:rFonts w:hint="eastAsia"/>
                <w:sz w:val="18"/>
                <w:szCs w:val="14"/>
              </w:rPr>
              <w:t>、</w:t>
            </w:r>
            <w:r w:rsidRPr="0017489B">
              <w:rPr>
                <w:rFonts w:hint="eastAsia"/>
                <w:sz w:val="18"/>
                <w:szCs w:val="14"/>
              </w:rPr>
              <w:t>H</w:t>
            </w:r>
            <w:r w:rsidRPr="0017489B">
              <w:rPr>
                <w:sz w:val="18"/>
                <w:szCs w:val="14"/>
              </w:rPr>
              <w:t>TML</w:t>
            </w:r>
            <w:r w:rsidRPr="0017489B">
              <w:rPr>
                <w:rFonts w:hint="eastAsia"/>
                <w:sz w:val="18"/>
                <w:szCs w:val="14"/>
              </w:rPr>
              <w:t>、</w:t>
            </w:r>
            <w:r w:rsidRPr="0017489B">
              <w:rPr>
                <w:rFonts w:hint="eastAsia"/>
                <w:sz w:val="18"/>
                <w:szCs w:val="14"/>
              </w:rPr>
              <w:t>C</w:t>
            </w:r>
            <w:r w:rsidRPr="0017489B">
              <w:rPr>
                <w:sz w:val="18"/>
                <w:szCs w:val="14"/>
              </w:rPr>
              <w:t>SS</w:t>
            </w:r>
            <w:r w:rsidRPr="0017489B">
              <w:rPr>
                <w:rFonts w:hint="eastAsia"/>
                <w:sz w:val="18"/>
                <w:szCs w:val="14"/>
              </w:rPr>
              <w:t>、</w:t>
            </w:r>
            <w:r w:rsidRPr="0017489B">
              <w:rPr>
                <w:rFonts w:hint="eastAsia"/>
                <w:sz w:val="18"/>
                <w:szCs w:val="14"/>
              </w:rPr>
              <w:t>P</w:t>
            </w:r>
            <w:r w:rsidRPr="0017489B">
              <w:rPr>
                <w:sz w:val="18"/>
                <w:szCs w:val="14"/>
              </w:rPr>
              <w:t>HP</w:t>
            </w:r>
            <w:r w:rsidRPr="0017489B">
              <w:rPr>
                <w:rFonts w:hint="eastAsia"/>
                <w:sz w:val="18"/>
                <w:szCs w:val="14"/>
              </w:rPr>
              <w:t>を使用して開発</w:t>
            </w:r>
            <w:r>
              <w:rPr>
                <w:rFonts w:hint="eastAsia"/>
                <w:sz w:val="18"/>
                <w:szCs w:val="14"/>
              </w:rPr>
              <w:t>する。</w:t>
            </w:r>
          </w:p>
          <w:p w14:paraId="12FFA6F5" w14:textId="6AFC1F9C" w:rsidR="00FC0082" w:rsidRDefault="00FC0082" w:rsidP="00FC0082">
            <w:pPr>
              <w:pStyle w:val="a4"/>
              <w:keepNext/>
              <w:widowControl w:val="0"/>
              <w:snapToGrid/>
              <w:ind w:leftChars="0" w:left="420"/>
              <w:jc w:val="both"/>
              <w:rPr>
                <w:sz w:val="18"/>
                <w:szCs w:val="14"/>
              </w:rPr>
            </w:pPr>
          </w:p>
          <w:p w14:paraId="65559E7A" w14:textId="70A3E205" w:rsidR="00557762" w:rsidRPr="005F4C73" w:rsidRDefault="001F0955" w:rsidP="00CA53D4">
            <w:pPr>
              <w:keepNext/>
              <w:widowControl w:val="0"/>
              <w:snapToGrid/>
              <w:jc w:val="center"/>
              <w:rPr>
                <w:sz w:val="18"/>
                <w:szCs w:val="14"/>
              </w:rPr>
            </w:pPr>
            <w:r w:rsidRPr="001F0955">
              <w:rPr>
                <w:bdr w:val="single" w:sz="4" w:space="0" w:color="auto"/>
              </w:rPr>
              <w:object w:dxaOrig="6120" w:dyaOrig="4164" w14:anchorId="75C64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35pt" o:ole="">
                  <v:imagedata r:id="rId8" o:title=""/>
                </v:shape>
                <o:OLEObject Type="Embed" ProgID="PBrush" ShapeID="_x0000_i1025" DrawAspect="Content" ObjectID="_1665500872" r:id="rId9"/>
              </w:object>
            </w:r>
          </w:p>
          <w:p w14:paraId="3A9E5182" w14:textId="5931C0EF" w:rsidR="00C7741F" w:rsidRPr="005F4C73" w:rsidRDefault="00FC0082" w:rsidP="005F4C73">
            <w:pPr>
              <w:keepNext/>
              <w:widowControl w:val="0"/>
              <w:snapToGrid/>
              <w:jc w:val="center"/>
              <w:rPr>
                <w:sz w:val="18"/>
                <w:szCs w:val="14"/>
              </w:rPr>
            </w:pPr>
            <w:r w:rsidRPr="005F4C73">
              <w:rPr>
                <w:rFonts w:hint="eastAsia"/>
                <w:sz w:val="18"/>
                <w:szCs w:val="14"/>
              </w:rPr>
              <w:t>図</w:t>
            </w:r>
            <w:r w:rsidRPr="005F4C73">
              <w:rPr>
                <w:rFonts w:hint="eastAsia"/>
                <w:sz w:val="18"/>
                <w:szCs w:val="14"/>
              </w:rPr>
              <w:t>1</w:t>
            </w:r>
            <w:r w:rsidRPr="005F4C73">
              <w:rPr>
                <w:rFonts w:hint="eastAsia"/>
                <w:sz w:val="18"/>
                <w:szCs w:val="14"/>
              </w:rPr>
              <w:t xml:space="preserve">　システムの構成図</w:t>
            </w:r>
          </w:p>
          <w:p w14:paraId="29219C8D" w14:textId="77777777" w:rsidR="00C7741F" w:rsidRDefault="00C7741F" w:rsidP="00FC0082">
            <w:pPr>
              <w:pStyle w:val="a4"/>
              <w:keepNext/>
              <w:widowControl w:val="0"/>
              <w:snapToGrid/>
              <w:ind w:leftChars="0" w:left="420"/>
              <w:jc w:val="both"/>
              <w:rPr>
                <w:sz w:val="21"/>
                <w:szCs w:val="18"/>
              </w:rPr>
            </w:pPr>
          </w:p>
          <w:p w14:paraId="70994E76" w14:textId="77777777" w:rsidR="00440D87" w:rsidRDefault="00FC0082" w:rsidP="00440D87">
            <w:pPr>
              <w:pStyle w:val="a4"/>
              <w:keepNext/>
              <w:widowControl w:val="0"/>
              <w:numPr>
                <w:ilvl w:val="0"/>
                <w:numId w:val="1"/>
              </w:numPr>
              <w:snapToGrid/>
              <w:ind w:leftChars="0"/>
              <w:jc w:val="both"/>
              <w:rPr>
                <w:b/>
                <w:bCs/>
                <w:sz w:val="21"/>
                <w:szCs w:val="18"/>
              </w:rPr>
            </w:pPr>
            <w:r w:rsidRPr="00F64CE0">
              <w:rPr>
                <w:rFonts w:hint="eastAsia"/>
                <w:b/>
                <w:bCs/>
                <w:sz w:val="21"/>
                <w:szCs w:val="18"/>
              </w:rPr>
              <w:t>管理者機能</w:t>
            </w:r>
          </w:p>
          <w:p w14:paraId="0EEA69BC" w14:textId="77777777" w:rsidR="0090096B" w:rsidRDefault="00614526" w:rsidP="00CA53D4">
            <w:pPr>
              <w:pStyle w:val="a4"/>
              <w:keepNext/>
              <w:widowControl w:val="0"/>
              <w:snapToGrid/>
              <w:ind w:leftChars="0" w:left="420" w:firstLineChars="100" w:firstLine="180"/>
              <w:jc w:val="both"/>
              <w:rPr>
                <w:sz w:val="18"/>
                <w:szCs w:val="14"/>
              </w:rPr>
            </w:pPr>
            <w:r w:rsidRPr="00440D87">
              <w:rPr>
                <w:rFonts w:hint="eastAsia"/>
                <w:sz w:val="18"/>
                <w:szCs w:val="14"/>
              </w:rPr>
              <w:t>実習先</w:t>
            </w:r>
            <w:r w:rsidR="00F059B1">
              <w:rPr>
                <w:rFonts w:hint="eastAsia"/>
                <w:sz w:val="18"/>
                <w:szCs w:val="14"/>
              </w:rPr>
              <w:t>や</w:t>
            </w:r>
            <w:r w:rsidR="0019054A">
              <w:rPr>
                <w:rFonts w:hint="eastAsia"/>
                <w:sz w:val="18"/>
                <w:szCs w:val="14"/>
              </w:rPr>
              <w:t>管理者、</w:t>
            </w:r>
            <w:r w:rsidRPr="00440D87">
              <w:rPr>
                <w:rFonts w:hint="eastAsia"/>
                <w:sz w:val="18"/>
                <w:szCs w:val="14"/>
              </w:rPr>
              <w:t>学生の実習時間</w:t>
            </w:r>
            <w:r w:rsidR="00A777FD">
              <w:rPr>
                <w:rFonts w:hint="eastAsia"/>
                <w:sz w:val="18"/>
                <w:szCs w:val="14"/>
              </w:rPr>
              <w:t>などの管理を行うことができる。</w:t>
            </w:r>
            <w:r w:rsidR="00510904">
              <w:rPr>
                <w:rFonts w:hint="eastAsia"/>
                <w:sz w:val="18"/>
                <w:szCs w:val="14"/>
              </w:rPr>
              <w:t>これらの</w:t>
            </w:r>
            <w:r w:rsidR="00A777FD">
              <w:rPr>
                <w:rFonts w:hint="eastAsia"/>
                <w:sz w:val="18"/>
                <w:szCs w:val="14"/>
              </w:rPr>
              <w:t>管理は</w:t>
            </w:r>
            <w:r w:rsidRPr="00440D87">
              <w:rPr>
                <w:rFonts w:hint="eastAsia"/>
                <w:sz w:val="18"/>
                <w:szCs w:val="14"/>
              </w:rPr>
              <w:t>登録、変更、削除</w:t>
            </w:r>
            <w:r w:rsidR="00510904">
              <w:rPr>
                <w:rFonts w:hint="eastAsia"/>
                <w:sz w:val="18"/>
                <w:szCs w:val="14"/>
              </w:rPr>
              <w:t>が可能である</w:t>
            </w:r>
            <w:r w:rsidR="00A777FD">
              <w:rPr>
                <w:rFonts w:hint="eastAsia"/>
                <w:sz w:val="18"/>
                <w:szCs w:val="14"/>
              </w:rPr>
              <w:t>。</w:t>
            </w:r>
          </w:p>
          <w:p w14:paraId="7D60822F" w14:textId="6C763C0B" w:rsidR="00CA53D4" w:rsidRPr="00FC0082" w:rsidRDefault="00CA53D4" w:rsidP="00CA53D4">
            <w:pPr>
              <w:pStyle w:val="a4"/>
              <w:keepNext/>
              <w:widowControl w:val="0"/>
              <w:snapToGrid/>
              <w:ind w:leftChars="0" w:left="420" w:firstLineChars="100" w:firstLine="180"/>
              <w:jc w:val="both"/>
              <w:rPr>
                <w:sz w:val="18"/>
                <w:szCs w:val="14"/>
              </w:rPr>
            </w:pPr>
          </w:p>
        </w:tc>
        <w:tc>
          <w:tcPr>
            <w:tcW w:w="5086" w:type="dxa"/>
          </w:tcPr>
          <w:p w14:paraId="24BD8667" w14:textId="77777777" w:rsidR="00BF32E8" w:rsidRDefault="00BF32E8" w:rsidP="00BF32E8">
            <w:pPr>
              <w:keepNext/>
              <w:widowControl w:val="0"/>
              <w:snapToGrid/>
              <w:jc w:val="center"/>
              <w:rPr>
                <w:sz w:val="18"/>
                <w:szCs w:val="14"/>
              </w:rPr>
            </w:pPr>
          </w:p>
          <w:p w14:paraId="6A9036C5" w14:textId="3969A3CB" w:rsidR="00BF32E8" w:rsidRPr="00BF32E8" w:rsidRDefault="00BF32E8" w:rsidP="00BF32E8">
            <w:pPr>
              <w:keepNext/>
              <w:widowControl w:val="0"/>
              <w:snapToGrid/>
              <w:jc w:val="center"/>
              <w:rPr>
                <w:sz w:val="18"/>
                <w:szCs w:val="14"/>
              </w:rPr>
            </w:pPr>
            <w:r w:rsidRPr="00BF32E8">
              <w:rPr>
                <w:rFonts w:hint="eastAsia"/>
                <w:sz w:val="18"/>
                <w:szCs w:val="14"/>
              </w:rPr>
              <w:t>図</w:t>
            </w:r>
            <w:r>
              <w:rPr>
                <w:rFonts w:hint="eastAsia"/>
                <w:sz w:val="18"/>
                <w:szCs w:val="14"/>
              </w:rPr>
              <w:t>2</w:t>
            </w:r>
            <w:r>
              <w:rPr>
                <w:rFonts w:hint="eastAsia"/>
                <w:sz w:val="18"/>
                <w:szCs w:val="14"/>
              </w:rPr>
              <w:t xml:space="preserve">　管理者のホーム画面</w:t>
            </w:r>
          </w:p>
          <w:p w14:paraId="42AC658A" w14:textId="77777777" w:rsidR="00BF32E8" w:rsidRPr="00BF32E8" w:rsidRDefault="00BF32E8" w:rsidP="00BF32E8">
            <w:pPr>
              <w:keepNext/>
              <w:widowControl w:val="0"/>
              <w:snapToGrid/>
              <w:jc w:val="both"/>
              <w:rPr>
                <w:b/>
                <w:bCs/>
                <w:sz w:val="18"/>
                <w:szCs w:val="14"/>
              </w:rPr>
            </w:pPr>
          </w:p>
          <w:p w14:paraId="2FF2DAF5" w14:textId="7890EAE4" w:rsidR="00090D9B" w:rsidRDefault="002F0B5F" w:rsidP="00B30F5C">
            <w:pPr>
              <w:pStyle w:val="a4"/>
              <w:keepNext/>
              <w:widowControl w:val="0"/>
              <w:numPr>
                <w:ilvl w:val="0"/>
                <w:numId w:val="3"/>
              </w:numPr>
              <w:snapToGrid/>
              <w:ind w:leftChars="0"/>
              <w:jc w:val="both"/>
              <w:rPr>
                <w:b/>
                <w:bCs/>
                <w:sz w:val="21"/>
                <w:szCs w:val="18"/>
              </w:rPr>
            </w:pPr>
            <w:r w:rsidRPr="00F64CE0">
              <w:rPr>
                <w:rFonts w:hint="eastAsia"/>
                <w:b/>
                <w:bCs/>
                <w:sz w:val="21"/>
                <w:szCs w:val="18"/>
              </w:rPr>
              <w:t>利用者</w:t>
            </w:r>
            <w:r w:rsidR="00090D9B" w:rsidRPr="00F64CE0">
              <w:rPr>
                <w:rFonts w:hint="eastAsia"/>
                <w:b/>
                <w:bCs/>
                <w:sz w:val="21"/>
                <w:szCs w:val="18"/>
              </w:rPr>
              <w:t>機能</w:t>
            </w:r>
          </w:p>
          <w:p w14:paraId="56C8EA63" w14:textId="2D848689" w:rsidR="005B3485" w:rsidRPr="005B3485" w:rsidRDefault="005B3485" w:rsidP="005B3485">
            <w:pPr>
              <w:pStyle w:val="a4"/>
              <w:keepNext/>
              <w:widowControl w:val="0"/>
              <w:snapToGrid/>
              <w:ind w:leftChars="0" w:left="420"/>
              <w:jc w:val="both"/>
              <w:rPr>
                <w:sz w:val="18"/>
                <w:szCs w:val="14"/>
              </w:rPr>
            </w:pPr>
            <w:r>
              <w:rPr>
                <w:rFonts w:hint="eastAsia"/>
                <w:b/>
                <w:bCs/>
                <w:sz w:val="21"/>
                <w:szCs w:val="18"/>
              </w:rPr>
              <w:t xml:space="preserve">　</w:t>
            </w:r>
            <w:r>
              <w:rPr>
                <w:rFonts w:hint="eastAsia"/>
                <w:sz w:val="18"/>
                <w:szCs w:val="14"/>
              </w:rPr>
              <w:t>利用者は次のような機能を利用することができる。</w:t>
            </w:r>
          </w:p>
          <w:p w14:paraId="5BF7EC30" w14:textId="3BDE7F97" w:rsidR="00FC0082" w:rsidRDefault="00FC0082" w:rsidP="00FC0082">
            <w:pPr>
              <w:pStyle w:val="a4"/>
              <w:keepNext/>
              <w:widowControl w:val="0"/>
              <w:numPr>
                <w:ilvl w:val="0"/>
                <w:numId w:val="7"/>
              </w:numPr>
              <w:snapToGrid/>
              <w:ind w:leftChars="0"/>
              <w:jc w:val="both"/>
              <w:rPr>
                <w:sz w:val="18"/>
                <w:szCs w:val="14"/>
              </w:rPr>
            </w:pPr>
            <w:r>
              <w:rPr>
                <w:rFonts w:hint="eastAsia"/>
                <w:sz w:val="18"/>
                <w:szCs w:val="14"/>
              </w:rPr>
              <w:t>新規登録機能</w:t>
            </w:r>
          </w:p>
          <w:p w14:paraId="4A42DC37" w14:textId="51B3077D" w:rsidR="0090096B" w:rsidRDefault="00857DEC" w:rsidP="00557762">
            <w:pPr>
              <w:pStyle w:val="a4"/>
              <w:keepNext/>
              <w:widowControl w:val="0"/>
              <w:snapToGrid/>
              <w:ind w:leftChars="0" w:firstLineChars="100" w:firstLine="180"/>
              <w:jc w:val="both"/>
              <w:rPr>
                <w:sz w:val="18"/>
                <w:szCs w:val="14"/>
              </w:rPr>
            </w:pPr>
            <w:r>
              <w:rPr>
                <w:rFonts w:hint="eastAsia"/>
                <w:sz w:val="18"/>
                <w:szCs w:val="14"/>
              </w:rPr>
              <w:t>本科目を受講する</w:t>
            </w:r>
            <w:r w:rsidR="005B3485">
              <w:rPr>
                <w:rFonts w:hint="eastAsia"/>
                <w:sz w:val="18"/>
                <w:szCs w:val="14"/>
              </w:rPr>
              <w:t>学生が</w:t>
            </w:r>
            <w:r w:rsidR="005B3485">
              <w:rPr>
                <w:rFonts w:hint="eastAsia"/>
                <w:sz w:val="18"/>
                <w:szCs w:val="14"/>
              </w:rPr>
              <w:t>I</w:t>
            </w:r>
            <w:r w:rsidR="005B3485">
              <w:rPr>
                <w:sz w:val="18"/>
                <w:szCs w:val="14"/>
              </w:rPr>
              <w:t>D</w:t>
            </w:r>
            <w:r w:rsidR="005B3485">
              <w:rPr>
                <w:rFonts w:hint="eastAsia"/>
                <w:sz w:val="18"/>
                <w:szCs w:val="14"/>
              </w:rPr>
              <w:t>とパスワードを設定し、本システムを利用</w:t>
            </w:r>
            <w:r w:rsidR="0081425F">
              <w:rPr>
                <w:rFonts w:hint="eastAsia"/>
                <w:sz w:val="18"/>
                <w:szCs w:val="14"/>
              </w:rPr>
              <w:t>することができる</w:t>
            </w:r>
            <w:r w:rsidR="00C332A2">
              <w:rPr>
                <w:rFonts w:hint="eastAsia"/>
                <w:sz w:val="18"/>
                <w:szCs w:val="14"/>
              </w:rPr>
              <w:t>。</w:t>
            </w:r>
          </w:p>
          <w:p w14:paraId="5C332844" w14:textId="319C9B16" w:rsidR="0090096B" w:rsidRDefault="0090096B" w:rsidP="0090096B">
            <w:pPr>
              <w:pStyle w:val="a4"/>
              <w:keepNext/>
              <w:widowControl w:val="0"/>
              <w:snapToGrid/>
              <w:ind w:leftChars="0"/>
              <w:jc w:val="both"/>
              <w:rPr>
                <w:sz w:val="18"/>
                <w:szCs w:val="14"/>
              </w:rPr>
            </w:pPr>
          </w:p>
          <w:p w14:paraId="0CA8F49C" w14:textId="77777777" w:rsidR="00AD2C2A" w:rsidRDefault="00AD2C2A" w:rsidP="00AD2C2A">
            <w:pPr>
              <w:keepNext/>
              <w:widowControl w:val="0"/>
              <w:snapToGrid/>
              <w:jc w:val="center"/>
              <w:rPr>
                <w:sz w:val="18"/>
                <w:szCs w:val="14"/>
              </w:rPr>
            </w:pPr>
          </w:p>
          <w:p w14:paraId="5FF6616C" w14:textId="6ACB19C8" w:rsidR="0090096B" w:rsidRPr="00AD2C2A" w:rsidRDefault="0090096B" w:rsidP="00AD2C2A">
            <w:pPr>
              <w:keepNext/>
              <w:widowControl w:val="0"/>
              <w:snapToGrid/>
              <w:jc w:val="center"/>
              <w:rPr>
                <w:sz w:val="18"/>
                <w:szCs w:val="14"/>
              </w:rPr>
            </w:pPr>
            <w:r w:rsidRPr="00AD2C2A">
              <w:rPr>
                <w:rFonts w:hint="eastAsia"/>
                <w:sz w:val="18"/>
                <w:szCs w:val="14"/>
              </w:rPr>
              <w:t>図</w:t>
            </w:r>
            <w:r w:rsidR="00557762" w:rsidRPr="00AD2C2A">
              <w:rPr>
                <w:rFonts w:hint="eastAsia"/>
                <w:sz w:val="18"/>
                <w:szCs w:val="14"/>
              </w:rPr>
              <w:t>3</w:t>
            </w:r>
            <w:r w:rsidRPr="00AD2C2A">
              <w:rPr>
                <w:rFonts w:hint="eastAsia"/>
                <w:sz w:val="18"/>
                <w:szCs w:val="14"/>
              </w:rPr>
              <w:t xml:space="preserve">　新規登録画面</w:t>
            </w:r>
          </w:p>
          <w:p w14:paraId="6545676E" w14:textId="77777777" w:rsidR="0090096B" w:rsidRPr="0090096B" w:rsidRDefault="0090096B" w:rsidP="0090096B">
            <w:pPr>
              <w:pStyle w:val="a4"/>
              <w:keepNext/>
              <w:widowControl w:val="0"/>
              <w:snapToGrid/>
              <w:ind w:leftChars="0"/>
              <w:jc w:val="both"/>
              <w:rPr>
                <w:sz w:val="18"/>
                <w:szCs w:val="14"/>
              </w:rPr>
            </w:pPr>
          </w:p>
          <w:p w14:paraId="27D2B878" w14:textId="21870594" w:rsidR="005E5C0E" w:rsidRDefault="00FC0082" w:rsidP="005E5C0E">
            <w:pPr>
              <w:pStyle w:val="a4"/>
              <w:keepNext/>
              <w:widowControl w:val="0"/>
              <w:numPr>
                <w:ilvl w:val="0"/>
                <w:numId w:val="7"/>
              </w:numPr>
              <w:snapToGrid/>
              <w:ind w:leftChars="0"/>
              <w:jc w:val="both"/>
              <w:rPr>
                <w:sz w:val="18"/>
                <w:szCs w:val="14"/>
              </w:rPr>
            </w:pPr>
            <w:r>
              <w:rPr>
                <w:rFonts w:hint="eastAsia"/>
                <w:sz w:val="18"/>
                <w:szCs w:val="14"/>
              </w:rPr>
              <w:t>閲覧機能</w:t>
            </w:r>
          </w:p>
          <w:p w14:paraId="53EDB0E4" w14:textId="357374AB" w:rsidR="00857DEC" w:rsidRDefault="00857DEC" w:rsidP="00557762">
            <w:pPr>
              <w:pStyle w:val="a4"/>
              <w:keepNext/>
              <w:widowControl w:val="0"/>
              <w:snapToGrid/>
              <w:ind w:leftChars="0" w:firstLineChars="100" w:firstLine="180"/>
              <w:jc w:val="both"/>
              <w:rPr>
                <w:sz w:val="18"/>
                <w:szCs w:val="14"/>
              </w:rPr>
            </w:pPr>
            <w:r>
              <w:rPr>
                <w:rFonts w:hint="eastAsia"/>
                <w:sz w:val="18"/>
                <w:szCs w:val="14"/>
              </w:rPr>
              <w:t>実習時間の確認、検索</w:t>
            </w:r>
            <w:r w:rsidR="00C332A2">
              <w:rPr>
                <w:rFonts w:hint="eastAsia"/>
                <w:sz w:val="18"/>
                <w:szCs w:val="14"/>
              </w:rPr>
              <w:t>などを閲覧できる。</w:t>
            </w:r>
          </w:p>
          <w:p w14:paraId="41EE2670" w14:textId="68456E34" w:rsidR="0090096B" w:rsidRDefault="0090096B" w:rsidP="00857DEC">
            <w:pPr>
              <w:pStyle w:val="a4"/>
              <w:keepNext/>
              <w:widowControl w:val="0"/>
              <w:snapToGrid/>
              <w:ind w:leftChars="0"/>
              <w:jc w:val="both"/>
              <w:rPr>
                <w:sz w:val="18"/>
                <w:szCs w:val="14"/>
              </w:rPr>
            </w:pPr>
          </w:p>
          <w:p w14:paraId="5F9C11AD" w14:textId="77777777" w:rsidR="00AD2C2A" w:rsidRDefault="00AD2C2A" w:rsidP="00AD2C2A">
            <w:pPr>
              <w:keepNext/>
              <w:widowControl w:val="0"/>
              <w:snapToGrid/>
              <w:jc w:val="center"/>
              <w:rPr>
                <w:sz w:val="18"/>
                <w:szCs w:val="14"/>
              </w:rPr>
            </w:pPr>
          </w:p>
          <w:p w14:paraId="4AA1A0B9" w14:textId="515FB47D" w:rsidR="0090096B" w:rsidRPr="00AD2C2A" w:rsidRDefault="0090096B" w:rsidP="00AD2C2A">
            <w:pPr>
              <w:keepNext/>
              <w:widowControl w:val="0"/>
              <w:snapToGrid/>
              <w:jc w:val="center"/>
              <w:rPr>
                <w:sz w:val="18"/>
                <w:szCs w:val="14"/>
              </w:rPr>
            </w:pPr>
            <w:r w:rsidRPr="00AD2C2A">
              <w:rPr>
                <w:rFonts w:hint="eastAsia"/>
                <w:sz w:val="18"/>
                <w:szCs w:val="14"/>
              </w:rPr>
              <w:t>図</w:t>
            </w:r>
            <w:r w:rsidR="00557762" w:rsidRPr="00AD2C2A">
              <w:rPr>
                <w:rFonts w:hint="eastAsia"/>
                <w:sz w:val="18"/>
                <w:szCs w:val="14"/>
              </w:rPr>
              <w:t>4</w:t>
            </w:r>
            <w:r w:rsidRPr="00AD2C2A">
              <w:rPr>
                <w:rFonts w:hint="eastAsia"/>
                <w:sz w:val="18"/>
                <w:szCs w:val="14"/>
              </w:rPr>
              <w:t xml:space="preserve">　利用者のホーム画面</w:t>
            </w:r>
          </w:p>
          <w:p w14:paraId="3EDB06C5" w14:textId="77777777" w:rsidR="00FC0082" w:rsidRPr="00FC0082" w:rsidRDefault="00FC0082" w:rsidP="00FC0082">
            <w:pPr>
              <w:pStyle w:val="a4"/>
              <w:keepNext/>
              <w:widowControl w:val="0"/>
              <w:snapToGrid/>
              <w:ind w:leftChars="0"/>
              <w:jc w:val="both"/>
              <w:rPr>
                <w:sz w:val="18"/>
                <w:szCs w:val="14"/>
              </w:rPr>
            </w:pPr>
          </w:p>
          <w:p w14:paraId="6983656B" w14:textId="453E4CB3" w:rsidR="003B459C" w:rsidRDefault="003B459C" w:rsidP="003454AB">
            <w:pPr>
              <w:pStyle w:val="a4"/>
              <w:keepNext/>
              <w:numPr>
                <w:ilvl w:val="0"/>
                <w:numId w:val="3"/>
              </w:numPr>
              <w:ind w:leftChars="0"/>
              <w:rPr>
                <w:b/>
                <w:bCs/>
                <w:sz w:val="21"/>
                <w:szCs w:val="18"/>
              </w:rPr>
            </w:pPr>
            <w:r>
              <w:rPr>
                <w:rFonts w:hint="eastAsia"/>
                <w:b/>
                <w:bCs/>
                <w:sz w:val="21"/>
                <w:szCs w:val="18"/>
              </w:rPr>
              <w:t>今後の課題</w:t>
            </w:r>
          </w:p>
          <w:p w14:paraId="55733D62" w14:textId="31AAFDE9" w:rsidR="00EE72B8" w:rsidRDefault="00443953" w:rsidP="00FE6EA4">
            <w:pPr>
              <w:pStyle w:val="a4"/>
              <w:keepNext/>
              <w:ind w:leftChars="0" w:left="420" w:firstLineChars="100" w:firstLine="180"/>
              <w:rPr>
                <w:sz w:val="18"/>
                <w:szCs w:val="14"/>
              </w:rPr>
            </w:pPr>
            <w:r>
              <w:rPr>
                <w:rFonts w:hint="eastAsia"/>
                <w:sz w:val="18"/>
                <w:szCs w:val="14"/>
              </w:rPr>
              <w:t>スマートフォン</w:t>
            </w:r>
            <w:r w:rsidR="00EE72B8">
              <w:rPr>
                <w:rFonts w:hint="eastAsia"/>
                <w:sz w:val="18"/>
                <w:szCs w:val="14"/>
              </w:rPr>
              <w:t>アプリと</w:t>
            </w:r>
            <w:r>
              <w:rPr>
                <w:rFonts w:hint="eastAsia"/>
                <w:sz w:val="18"/>
                <w:szCs w:val="14"/>
              </w:rPr>
              <w:t>の</w:t>
            </w:r>
            <w:r w:rsidR="00EE72B8">
              <w:rPr>
                <w:rFonts w:hint="eastAsia"/>
                <w:sz w:val="18"/>
                <w:szCs w:val="14"/>
              </w:rPr>
              <w:t>連携</w:t>
            </w:r>
          </w:p>
          <w:p w14:paraId="02115802" w14:textId="58873118" w:rsidR="003454AB" w:rsidRDefault="004C1D57" w:rsidP="00FE6EA4">
            <w:pPr>
              <w:pStyle w:val="a4"/>
              <w:keepNext/>
              <w:ind w:leftChars="0" w:left="420" w:firstLineChars="100" w:firstLine="180"/>
              <w:rPr>
                <w:sz w:val="18"/>
                <w:szCs w:val="14"/>
              </w:rPr>
            </w:pPr>
            <w:r>
              <w:rPr>
                <w:rFonts w:hint="eastAsia"/>
                <w:sz w:val="18"/>
                <w:szCs w:val="14"/>
              </w:rPr>
              <w:t>本</w:t>
            </w:r>
            <w:r w:rsidR="003454AB">
              <w:rPr>
                <w:rFonts w:hint="eastAsia"/>
                <w:sz w:val="18"/>
                <w:szCs w:val="14"/>
              </w:rPr>
              <w:t>システムの完成</w:t>
            </w:r>
          </w:p>
          <w:p w14:paraId="231AA38A" w14:textId="33A4E8E4" w:rsidR="004C1D57" w:rsidRDefault="004C1D57" w:rsidP="00FE6EA4">
            <w:pPr>
              <w:pStyle w:val="a4"/>
              <w:keepNext/>
              <w:ind w:leftChars="0" w:left="420" w:firstLineChars="100" w:firstLine="180"/>
              <w:rPr>
                <w:sz w:val="18"/>
                <w:szCs w:val="14"/>
              </w:rPr>
            </w:pPr>
            <w:r>
              <w:rPr>
                <w:rFonts w:hint="eastAsia"/>
                <w:sz w:val="18"/>
                <w:szCs w:val="14"/>
              </w:rPr>
              <w:t>論文</w:t>
            </w:r>
            <w:r w:rsidR="00EE72B8">
              <w:rPr>
                <w:rFonts w:hint="eastAsia"/>
                <w:sz w:val="18"/>
                <w:szCs w:val="14"/>
              </w:rPr>
              <w:t>作成</w:t>
            </w:r>
          </w:p>
          <w:p w14:paraId="0480E638" w14:textId="77777777" w:rsidR="003454AB" w:rsidRPr="003454AB" w:rsidRDefault="003454AB" w:rsidP="003454AB">
            <w:pPr>
              <w:pStyle w:val="a4"/>
              <w:keepNext/>
              <w:ind w:leftChars="0" w:left="420"/>
              <w:rPr>
                <w:sz w:val="18"/>
                <w:szCs w:val="14"/>
              </w:rPr>
            </w:pPr>
          </w:p>
          <w:p w14:paraId="5B708CD8" w14:textId="363B69DC" w:rsidR="003B459C" w:rsidRPr="00F64CE0" w:rsidRDefault="003B459C" w:rsidP="00B30F5C">
            <w:pPr>
              <w:pStyle w:val="a4"/>
              <w:keepNext/>
              <w:numPr>
                <w:ilvl w:val="0"/>
                <w:numId w:val="3"/>
              </w:numPr>
              <w:ind w:leftChars="0"/>
              <w:rPr>
                <w:b/>
                <w:bCs/>
                <w:sz w:val="21"/>
                <w:szCs w:val="18"/>
              </w:rPr>
            </w:pPr>
            <w:r>
              <w:rPr>
                <w:rFonts w:hint="eastAsia"/>
                <w:b/>
                <w:bCs/>
                <w:sz w:val="21"/>
                <w:szCs w:val="18"/>
              </w:rPr>
              <w:t>終わりに</w:t>
            </w:r>
          </w:p>
          <w:p w14:paraId="6DD047AC" w14:textId="70590EC3" w:rsidR="00A13E13" w:rsidRPr="00A13E13" w:rsidRDefault="00A13E13" w:rsidP="00E16F9C">
            <w:pPr>
              <w:pStyle w:val="a4"/>
              <w:keepNext/>
              <w:ind w:leftChars="0" w:left="420" w:firstLineChars="100" w:firstLine="180"/>
              <w:rPr>
                <w:sz w:val="18"/>
                <w:szCs w:val="14"/>
              </w:rPr>
            </w:pPr>
            <w:r w:rsidRPr="00A13E13">
              <w:rPr>
                <w:rFonts w:hint="eastAsia"/>
                <w:sz w:val="18"/>
                <w:szCs w:val="14"/>
              </w:rPr>
              <w:t>本システムは、複数の場所で</w:t>
            </w:r>
            <w:r w:rsidR="00E16F9C">
              <w:rPr>
                <w:rFonts w:hint="eastAsia"/>
                <w:sz w:val="18"/>
                <w:szCs w:val="14"/>
              </w:rPr>
              <w:t>の</w:t>
            </w:r>
            <w:r w:rsidRPr="00A13E13">
              <w:rPr>
                <w:rFonts w:hint="eastAsia"/>
                <w:sz w:val="18"/>
                <w:szCs w:val="14"/>
              </w:rPr>
              <w:t>勤怠管理や実習時間の管理を可能とする。</w:t>
            </w:r>
            <w:ins w:id="18" w:author="tabusa" w:date="2020-10-29T18:10:00Z">
              <w:r w:rsidR="00AC4B17">
                <w:rPr>
                  <w:rFonts w:hint="eastAsia"/>
                  <w:sz w:val="18"/>
                  <w:szCs w:val="14"/>
                </w:rPr>
                <w:t>実習時間の</w:t>
              </w:r>
            </w:ins>
            <w:r w:rsidRPr="00A13E13">
              <w:rPr>
                <w:rFonts w:hint="eastAsia"/>
                <w:sz w:val="18"/>
                <w:szCs w:val="14"/>
              </w:rPr>
              <w:t>認証の方式は、スマートフォンを提案し、イントラネットや</w:t>
            </w:r>
            <w:r w:rsidRPr="00A13E13">
              <w:rPr>
                <w:rFonts w:hint="eastAsia"/>
                <w:sz w:val="18"/>
                <w:szCs w:val="14"/>
              </w:rPr>
              <w:t>L</w:t>
            </w:r>
            <w:r w:rsidRPr="00A13E13">
              <w:rPr>
                <w:sz w:val="18"/>
                <w:szCs w:val="14"/>
              </w:rPr>
              <w:t>AN</w:t>
            </w:r>
            <w:r w:rsidRPr="00A13E13">
              <w:rPr>
                <w:rFonts w:hint="eastAsia"/>
                <w:sz w:val="18"/>
                <w:szCs w:val="14"/>
              </w:rPr>
              <w:t>に接続できない環境においても利用することができる。</w:t>
            </w:r>
            <w:del w:id="19" w:author="tabusa" w:date="2020-10-29T18:10:00Z">
              <w:r w:rsidRPr="00A13E13" w:rsidDel="00AC4B17">
                <w:rPr>
                  <w:rFonts w:hint="eastAsia"/>
                  <w:sz w:val="18"/>
                  <w:szCs w:val="14"/>
                </w:rPr>
                <w:delText>また、</w:delText>
              </w:r>
            </w:del>
            <w:ins w:id="20" w:author="tabusa" w:date="2020-10-29T18:10:00Z">
              <w:r w:rsidR="00AC4B17">
                <w:rPr>
                  <w:rFonts w:hint="eastAsia"/>
                  <w:sz w:val="18"/>
                  <w:szCs w:val="14"/>
                </w:rPr>
                <w:t>提案システムは</w:t>
              </w:r>
            </w:ins>
            <w:ins w:id="21" w:author="tabusa" w:date="2020-10-29T18:11:00Z">
              <w:r w:rsidR="00AC4B17">
                <w:rPr>
                  <w:rFonts w:hint="eastAsia"/>
                  <w:sz w:val="18"/>
                  <w:szCs w:val="14"/>
                </w:rPr>
                <w:t>スマートフォンだけあれば</w:t>
              </w:r>
            </w:ins>
            <w:r w:rsidRPr="00A13E13">
              <w:rPr>
                <w:rFonts w:hint="eastAsia"/>
                <w:sz w:val="18"/>
                <w:szCs w:val="14"/>
              </w:rPr>
              <w:t>導入</w:t>
            </w:r>
            <w:ins w:id="22" w:author="tabusa" w:date="2020-10-29T18:11:00Z">
              <w:r w:rsidR="00AC4B17">
                <w:rPr>
                  <w:rFonts w:hint="eastAsia"/>
                  <w:sz w:val="18"/>
                  <w:szCs w:val="14"/>
                </w:rPr>
                <w:t>できるため、勤怠管理をする場面に応用</w:t>
              </w:r>
            </w:ins>
            <w:ins w:id="23" w:author="tabusa" w:date="2020-10-29T18:12:00Z">
              <w:r w:rsidR="00AC4B17">
                <w:rPr>
                  <w:rFonts w:hint="eastAsia"/>
                  <w:sz w:val="18"/>
                  <w:szCs w:val="14"/>
                </w:rPr>
                <w:t>可能である。</w:t>
              </w:r>
            </w:ins>
            <w:del w:id="24" w:author="tabusa" w:date="2020-10-29T18:11:00Z">
              <w:r w:rsidRPr="00A13E13" w:rsidDel="00AC4B17">
                <w:rPr>
                  <w:rFonts w:hint="eastAsia"/>
                  <w:sz w:val="18"/>
                  <w:szCs w:val="14"/>
                </w:rPr>
                <w:delText>コスト（通信料）が安く、</w:delText>
              </w:r>
            </w:del>
            <w:r w:rsidRPr="00A13E13">
              <w:rPr>
                <w:rFonts w:hint="eastAsia"/>
                <w:sz w:val="18"/>
                <w:szCs w:val="14"/>
              </w:rPr>
              <w:t>今後、</w:t>
            </w:r>
            <w:del w:id="25" w:author="tabusa" w:date="2020-10-29T18:12:00Z">
              <w:r w:rsidRPr="00A13E13" w:rsidDel="00AC4B17">
                <w:rPr>
                  <w:rFonts w:hint="eastAsia"/>
                  <w:sz w:val="18"/>
                  <w:szCs w:val="14"/>
                </w:rPr>
                <w:delText>用途に応じてカスタマイズできる機能を追加することで、より汎用性の高いシステムへと構築可能である</w:delText>
              </w:r>
            </w:del>
            <w:r w:rsidRPr="00A13E13">
              <w:rPr>
                <w:rFonts w:hint="eastAsia"/>
                <w:sz w:val="18"/>
                <w:szCs w:val="14"/>
              </w:rPr>
              <w:t>。</w:t>
            </w:r>
            <w:ins w:id="26" w:author="tabusa" w:date="2020-10-29T18:12:00Z">
              <w:r w:rsidR="001229E2">
                <w:rPr>
                  <w:rFonts w:hint="eastAsia"/>
                  <w:sz w:val="18"/>
                  <w:szCs w:val="14"/>
                </w:rPr>
                <w:t>実証実験を行い、システムの利便性について検証する。</w:t>
              </w:r>
            </w:ins>
          </w:p>
          <w:p w14:paraId="76010E58" w14:textId="3B529FE3" w:rsidR="00112ED5" w:rsidRPr="00A75508" w:rsidRDefault="00F579A3" w:rsidP="008C0C84">
            <w:pPr>
              <w:keepNext/>
              <w:rPr>
                <w:sz w:val="18"/>
                <w:szCs w:val="18"/>
              </w:rPr>
            </w:pPr>
            <w:r>
              <w:rPr>
                <w:rFonts w:hint="eastAsia"/>
                <w:sz w:val="18"/>
                <w:szCs w:val="18"/>
              </w:rPr>
              <w:t xml:space="preserve"> </w:t>
            </w:r>
          </w:p>
        </w:tc>
      </w:tr>
    </w:tbl>
    <w:p w14:paraId="36FAB67E" w14:textId="77777777" w:rsidR="00702065" w:rsidRPr="00E67F11" w:rsidRDefault="00702065">
      <w:pPr>
        <w:rPr>
          <w:sz w:val="2"/>
        </w:rPr>
      </w:pPr>
    </w:p>
    <w:sectPr w:rsidR="00702065" w:rsidRPr="00E67F11" w:rsidSect="00DC6DCA">
      <w:type w:val="continuous"/>
      <w:pgSz w:w="11906" w:h="16838" w:code="9"/>
      <w:pgMar w:top="1134" w:right="1134" w:bottom="567"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020D8" w14:textId="77777777" w:rsidR="00516B48" w:rsidRDefault="00516B48" w:rsidP="00D43AA7">
      <w:r>
        <w:separator/>
      </w:r>
    </w:p>
  </w:endnote>
  <w:endnote w:type="continuationSeparator" w:id="0">
    <w:p w14:paraId="2C2722A6" w14:textId="77777777" w:rsidR="00516B48" w:rsidRDefault="00516B48"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FFB43" w14:textId="77777777" w:rsidR="00516B48" w:rsidRDefault="00516B48" w:rsidP="00D43AA7">
      <w:r>
        <w:separator/>
      </w:r>
    </w:p>
  </w:footnote>
  <w:footnote w:type="continuationSeparator" w:id="0">
    <w:p w14:paraId="614CDC7F" w14:textId="77777777" w:rsidR="00516B48" w:rsidRDefault="00516B48"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2A7F"/>
    <w:multiLevelType w:val="multilevel"/>
    <w:tmpl w:val="7BE6AC20"/>
    <w:lvl w:ilvl="0">
      <w:start w:val="4"/>
      <w:numFmt w:val="decimal"/>
      <w:lvlText w:val="%1."/>
      <w:lvlJc w:val="left"/>
      <w:pPr>
        <w:ind w:left="420" w:hanging="420"/>
      </w:pPr>
      <w:rPr>
        <w:rFonts w:hint="eastAsia"/>
      </w:rPr>
    </w:lvl>
    <w:lvl w:ilvl="1">
      <w:start w:val="2"/>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2E7F03B4"/>
    <w:multiLevelType w:val="hybridMultilevel"/>
    <w:tmpl w:val="6D248134"/>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5151A0D"/>
    <w:multiLevelType w:val="hybridMultilevel"/>
    <w:tmpl w:val="117C42E8"/>
    <w:lvl w:ilvl="0" w:tplc="72A0F9EC">
      <w:start w:val="1"/>
      <w:numFmt w:val="decimal"/>
      <w:lvlText w:val="3-%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3B6831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C0A7C52"/>
    <w:multiLevelType w:val="hybridMultilevel"/>
    <w:tmpl w:val="2D9065FA"/>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66355801"/>
    <w:multiLevelType w:val="hybridMultilevel"/>
    <w:tmpl w:val="9300F50E"/>
    <w:lvl w:ilvl="0" w:tplc="D99A83E6">
      <w:start w:val="1"/>
      <w:numFmt w:val="decimal"/>
      <w:lvlText w:val="4-1-%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78E95064"/>
    <w:multiLevelType w:val="multilevel"/>
    <w:tmpl w:val="869A5FDC"/>
    <w:lvl w:ilvl="0">
      <w:start w:val="1"/>
      <w:numFmt w:val="decimal"/>
      <w:lvlText w:val="%1."/>
      <w:lvlJc w:val="left"/>
      <w:pPr>
        <w:ind w:left="420" w:hanging="420"/>
      </w:pPr>
    </w:lvl>
    <w:lvl w:ilvl="1">
      <w:start w:val="3"/>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7E816D83"/>
    <w:multiLevelType w:val="hybridMultilevel"/>
    <w:tmpl w:val="40A8C1A8"/>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busa">
    <w15:presenceInfo w15:providerId="None" w15:userId="tab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rawingGridHorizontalSpacing w:val="1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329EA"/>
    <w:rsid w:val="00090D9B"/>
    <w:rsid w:val="000A10B3"/>
    <w:rsid w:val="000C130D"/>
    <w:rsid w:val="000C6BCD"/>
    <w:rsid w:val="000D660A"/>
    <w:rsid w:val="00112ED5"/>
    <w:rsid w:val="001229E2"/>
    <w:rsid w:val="0014158A"/>
    <w:rsid w:val="00143AF2"/>
    <w:rsid w:val="00152291"/>
    <w:rsid w:val="0017489B"/>
    <w:rsid w:val="0019054A"/>
    <w:rsid w:val="001A641C"/>
    <w:rsid w:val="001B223D"/>
    <w:rsid w:val="001C4EEE"/>
    <w:rsid w:val="001F0955"/>
    <w:rsid w:val="00251ED7"/>
    <w:rsid w:val="002950C6"/>
    <w:rsid w:val="002A4157"/>
    <w:rsid w:val="002A5EAF"/>
    <w:rsid w:val="002B7CFB"/>
    <w:rsid w:val="002D2561"/>
    <w:rsid w:val="002E5133"/>
    <w:rsid w:val="002E5AF5"/>
    <w:rsid w:val="002F0B5F"/>
    <w:rsid w:val="002F634B"/>
    <w:rsid w:val="003138DD"/>
    <w:rsid w:val="003454AB"/>
    <w:rsid w:val="003A08FC"/>
    <w:rsid w:val="003B459C"/>
    <w:rsid w:val="003F39D8"/>
    <w:rsid w:val="00406D1C"/>
    <w:rsid w:val="00430CAD"/>
    <w:rsid w:val="00440D87"/>
    <w:rsid w:val="00443953"/>
    <w:rsid w:val="0045225C"/>
    <w:rsid w:val="004A17FC"/>
    <w:rsid w:val="004B499F"/>
    <w:rsid w:val="004C1D57"/>
    <w:rsid w:val="004D7762"/>
    <w:rsid w:val="004E1D08"/>
    <w:rsid w:val="004F0B22"/>
    <w:rsid w:val="00510904"/>
    <w:rsid w:val="00516B48"/>
    <w:rsid w:val="005173F2"/>
    <w:rsid w:val="00557762"/>
    <w:rsid w:val="005B3485"/>
    <w:rsid w:val="005B4889"/>
    <w:rsid w:val="005E5C0E"/>
    <w:rsid w:val="005F4C73"/>
    <w:rsid w:val="00614526"/>
    <w:rsid w:val="006E4B20"/>
    <w:rsid w:val="006F0F7C"/>
    <w:rsid w:val="00702065"/>
    <w:rsid w:val="007211CA"/>
    <w:rsid w:val="00784C95"/>
    <w:rsid w:val="00785875"/>
    <w:rsid w:val="0079258E"/>
    <w:rsid w:val="00794A0E"/>
    <w:rsid w:val="007B6A40"/>
    <w:rsid w:val="007E0FDE"/>
    <w:rsid w:val="0081425F"/>
    <w:rsid w:val="0083134C"/>
    <w:rsid w:val="00834124"/>
    <w:rsid w:val="00857DEC"/>
    <w:rsid w:val="00893413"/>
    <w:rsid w:val="008A7680"/>
    <w:rsid w:val="008C0C84"/>
    <w:rsid w:val="008C28AE"/>
    <w:rsid w:val="008E05B2"/>
    <w:rsid w:val="008E6FA6"/>
    <w:rsid w:val="0090096B"/>
    <w:rsid w:val="009400C8"/>
    <w:rsid w:val="00974D85"/>
    <w:rsid w:val="009943A7"/>
    <w:rsid w:val="00996913"/>
    <w:rsid w:val="009C6589"/>
    <w:rsid w:val="00A13E13"/>
    <w:rsid w:val="00A37276"/>
    <w:rsid w:val="00A505F7"/>
    <w:rsid w:val="00A75508"/>
    <w:rsid w:val="00A777FD"/>
    <w:rsid w:val="00AC4B17"/>
    <w:rsid w:val="00AC7B1A"/>
    <w:rsid w:val="00AD2C2A"/>
    <w:rsid w:val="00AE2E8D"/>
    <w:rsid w:val="00B10193"/>
    <w:rsid w:val="00B30F5C"/>
    <w:rsid w:val="00B87E0E"/>
    <w:rsid w:val="00BA01E4"/>
    <w:rsid w:val="00BF32E8"/>
    <w:rsid w:val="00C332A2"/>
    <w:rsid w:val="00C47A0D"/>
    <w:rsid w:val="00C60848"/>
    <w:rsid w:val="00C76B04"/>
    <w:rsid w:val="00C7741F"/>
    <w:rsid w:val="00CA1E62"/>
    <w:rsid w:val="00CA2D53"/>
    <w:rsid w:val="00CA53D4"/>
    <w:rsid w:val="00CA5488"/>
    <w:rsid w:val="00CD34B3"/>
    <w:rsid w:val="00D31829"/>
    <w:rsid w:val="00D43AA7"/>
    <w:rsid w:val="00D70926"/>
    <w:rsid w:val="00D73F10"/>
    <w:rsid w:val="00D81865"/>
    <w:rsid w:val="00D95750"/>
    <w:rsid w:val="00DC3E37"/>
    <w:rsid w:val="00DC6DCA"/>
    <w:rsid w:val="00DC78B3"/>
    <w:rsid w:val="00DF3531"/>
    <w:rsid w:val="00E16F9C"/>
    <w:rsid w:val="00E41454"/>
    <w:rsid w:val="00E67F11"/>
    <w:rsid w:val="00E83383"/>
    <w:rsid w:val="00EB1B34"/>
    <w:rsid w:val="00EB6EEC"/>
    <w:rsid w:val="00EE72B8"/>
    <w:rsid w:val="00F059B1"/>
    <w:rsid w:val="00F07782"/>
    <w:rsid w:val="00F353D8"/>
    <w:rsid w:val="00F35A7D"/>
    <w:rsid w:val="00F579A3"/>
    <w:rsid w:val="00F64CE0"/>
    <w:rsid w:val="00F9558D"/>
    <w:rsid w:val="00FB5FA7"/>
    <w:rsid w:val="00FC0082"/>
    <w:rsid w:val="00FC5D56"/>
    <w:rsid w:val="00FD1253"/>
    <w:rsid w:val="00FE6EA4"/>
    <w:rsid w:val="00FF1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3F63459"/>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0D660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D660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46D2D-D55E-4436-AA32-F771936F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193</Words>
  <Characters>1106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cp:lastModifiedBy>
  <cp:revision>47</cp:revision>
  <cp:lastPrinted>2019-01-18T05:36:00Z</cp:lastPrinted>
  <dcterms:created xsi:type="dcterms:W3CDTF">2020-10-16T00:03:00Z</dcterms:created>
  <dcterms:modified xsi:type="dcterms:W3CDTF">2020-10-29T09:21:00Z</dcterms:modified>
</cp:coreProperties>
</file>